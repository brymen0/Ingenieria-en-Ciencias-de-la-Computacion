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81" w:rsidRPr="00351C6D" w:rsidRDefault="00580381" w:rsidP="00580381">
      <w:r w:rsidRPr="00351C6D">
        <w:rPr>
          <w:noProof/>
          <w:lang w:val="en-US" w:eastAsia="en-US"/>
        </w:rPr>
        <w:drawing>
          <wp:anchor distT="0" distB="0" distL="114300" distR="114300" simplePos="0" relativeHeight="251691008" behindDoc="0" locked="0" layoutInCell="1" allowOverlap="1" wp14:anchorId="7DD453B9" wp14:editId="559CCAC1">
            <wp:simplePos x="0" y="0"/>
            <wp:positionH relativeFrom="column">
              <wp:posOffset>2004060</wp:posOffset>
            </wp:positionH>
            <wp:positionV relativeFrom="paragraph">
              <wp:align>top</wp:align>
            </wp:positionV>
            <wp:extent cx="1692275" cy="2129155"/>
            <wp:effectExtent l="0" t="0" r="0" b="4445"/>
            <wp:wrapSquare wrapText="bothSides"/>
            <wp:docPr id="51" name="Imagen 51" descr="http://upload.wikimedia.org/wikipedia/commons/1/1c/Log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c/LogoU.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2275" cy="2129155"/>
                    </a:xfrm>
                    <a:prstGeom prst="rect">
                      <a:avLst/>
                    </a:prstGeom>
                    <a:noFill/>
                    <a:ln w="9525">
                      <a:noFill/>
                      <a:miter lim="800000"/>
                      <a:headEnd/>
                      <a:tailEnd/>
                    </a:ln>
                  </pic:spPr>
                </pic:pic>
              </a:graphicData>
            </a:graphic>
          </wp:anchor>
        </w:drawing>
      </w:r>
      <w:r>
        <w:br w:type="textWrapping" w:clear="all"/>
      </w:r>
    </w:p>
    <w:p w:rsidR="00580381" w:rsidRDefault="00580381" w:rsidP="00580381">
      <w:pPr>
        <w:jc w:val="center"/>
        <w:rPr>
          <w:rFonts w:ascii="Arial" w:hAnsi="Arial" w:cs="Arial"/>
          <w:b/>
          <w:sz w:val="44"/>
          <w:szCs w:val="44"/>
        </w:rPr>
      </w:pPr>
      <w:r w:rsidRPr="00351C6D">
        <w:rPr>
          <w:rFonts w:ascii="Arial" w:hAnsi="Arial" w:cs="Arial"/>
          <w:b/>
          <w:sz w:val="44"/>
          <w:szCs w:val="44"/>
        </w:rPr>
        <w:t>UNIVERSIDAD DE CUENCA</w:t>
      </w:r>
    </w:p>
    <w:p w:rsidR="00580381" w:rsidRPr="00351C6D" w:rsidRDefault="00580381" w:rsidP="00580381">
      <w:pPr>
        <w:jc w:val="center"/>
        <w:rPr>
          <w:rFonts w:ascii="Arial" w:hAnsi="Arial" w:cs="Arial"/>
          <w:b/>
          <w:sz w:val="44"/>
          <w:szCs w:val="44"/>
        </w:rPr>
      </w:pPr>
    </w:p>
    <w:p w:rsidR="00580381" w:rsidRDefault="00580381" w:rsidP="00580381">
      <w:pPr>
        <w:jc w:val="center"/>
        <w:rPr>
          <w:rFonts w:ascii="Arial" w:hAnsi="Arial" w:cs="Arial"/>
          <w:b/>
          <w:sz w:val="40"/>
          <w:szCs w:val="40"/>
        </w:rPr>
      </w:pPr>
      <w:r w:rsidRPr="00351C6D">
        <w:rPr>
          <w:rFonts w:ascii="Arial" w:hAnsi="Arial" w:cs="Arial"/>
          <w:b/>
          <w:sz w:val="40"/>
          <w:szCs w:val="40"/>
        </w:rPr>
        <w:t xml:space="preserve">Facultad de </w:t>
      </w:r>
      <w:r>
        <w:rPr>
          <w:rFonts w:ascii="Arial" w:hAnsi="Arial" w:cs="Arial"/>
          <w:b/>
          <w:sz w:val="40"/>
          <w:szCs w:val="40"/>
        </w:rPr>
        <w:t>Ingeniería</w:t>
      </w:r>
    </w:p>
    <w:p w:rsidR="00580381" w:rsidRPr="00351C6D" w:rsidRDefault="00580381" w:rsidP="00580381">
      <w:pPr>
        <w:jc w:val="center"/>
        <w:rPr>
          <w:rFonts w:ascii="Arial" w:hAnsi="Arial" w:cs="Arial"/>
          <w:b/>
          <w:sz w:val="40"/>
          <w:szCs w:val="40"/>
        </w:rPr>
      </w:pPr>
    </w:p>
    <w:p w:rsidR="00580381" w:rsidRDefault="00580381" w:rsidP="00580381">
      <w:pPr>
        <w:jc w:val="center"/>
        <w:rPr>
          <w:rFonts w:ascii="Arial" w:hAnsi="Arial" w:cs="Arial"/>
          <w:b/>
          <w:sz w:val="36"/>
          <w:szCs w:val="36"/>
        </w:rPr>
      </w:pPr>
      <w:r>
        <w:rPr>
          <w:rFonts w:ascii="Arial" w:hAnsi="Arial" w:cs="Arial"/>
          <w:b/>
          <w:sz w:val="36"/>
          <w:szCs w:val="36"/>
        </w:rPr>
        <w:t>Laboratorio de Física 1 – Mecánica</w:t>
      </w:r>
    </w:p>
    <w:p w:rsidR="00580381" w:rsidRPr="00351C6D" w:rsidRDefault="00580381" w:rsidP="00580381">
      <w:pPr>
        <w:jc w:val="center"/>
        <w:rPr>
          <w:rFonts w:ascii="Arial" w:hAnsi="Arial" w:cs="Arial"/>
          <w:b/>
          <w:sz w:val="36"/>
          <w:szCs w:val="36"/>
        </w:rPr>
      </w:pPr>
    </w:p>
    <w:p w:rsidR="00580381" w:rsidRPr="00351C6D" w:rsidRDefault="00580381" w:rsidP="00580381">
      <w:pPr>
        <w:jc w:val="center"/>
        <w:rPr>
          <w:rFonts w:ascii="Arial" w:hAnsi="Arial" w:cs="Arial"/>
          <w:bCs/>
          <w:iCs/>
          <w:sz w:val="28"/>
          <w:szCs w:val="28"/>
        </w:rPr>
      </w:pPr>
    </w:p>
    <w:p w:rsidR="00580381" w:rsidRPr="008F04D7" w:rsidRDefault="00580381" w:rsidP="00580381">
      <w:pPr>
        <w:jc w:val="center"/>
        <w:rPr>
          <w:rFonts w:ascii="Arial" w:hAnsi="Arial" w:cs="Arial"/>
          <w:b/>
          <w:sz w:val="44"/>
          <w:szCs w:val="44"/>
        </w:rPr>
      </w:pPr>
      <w:r w:rsidRPr="008F04D7">
        <w:rPr>
          <w:rFonts w:ascii="Arial" w:hAnsi="Arial" w:cs="Arial"/>
          <w:b/>
          <w:bCs/>
          <w:iCs/>
          <w:sz w:val="44"/>
          <w:szCs w:val="44"/>
        </w:rPr>
        <w:t xml:space="preserve"> Pr</w:t>
      </w:r>
      <w:r>
        <w:rPr>
          <w:rFonts w:ascii="Arial" w:hAnsi="Arial" w:cs="Arial"/>
          <w:b/>
          <w:bCs/>
          <w:iCs/>
          <w:sz w:val="44"/>
          <w:szCs w:val="44"/>
        </w:rPr>
        <w:t>á</w:t>
      </w:r>
      <w:r w:rsidRPr="008F04D7">
        <w:rPr>
          <w:rFonts w:ascii="Arial" w:hAnsi="Arial" w:cs="Arial"/>
          <w:b/>
          <w:bCs/>
          <w:iCs/>
          <w:sz w:val="44"/>
          <w:szCs w:val="44"/>
        </w:rPr>
        <w:t xml:space="preserve">ctica № </w:t>
      </w:r>
      <w:r>
        <w:rPr>
          <w:rFonts w:ascii="Arial" w:hAnsi="Arial" w:cs="Arial"/>
          <w:b/>
          <w:bCs/>
          <w:iCs/>
          <w:sz w:val="44"/>
          <w:szCs w:val="44"/>
        </w:rPr>
        <w:t>8</w:t>
      </w:r>
      <w:r w:rsidRPr="008F04D7">
        <w:rPr>
          <w:rFonts w:ascii="Arial" w:hAnsi="Arial" w:cs="Arial"/>
          <w:b/>
          <w:bCs/>
          <w:iCs/>
          <w:sz w:val="44"/>
          <w:szCs w:val="44"/>
        </w:rPr>
        <w:t>:</w:t>
      </w:r>
    </w:p>
    <w:p w:rsidR="00580381" w:rsidRPr="00595D64" w:rsidRDefault="00580381" w:rsidP="00580381">
      <w:pPr>
        <w:spacing w:line="360" w:lineRule="auto"/>
        <w:jc w:val="center"/>
        <w:rPr>
          <w:rFonts w:ascii="Arial" w:hAnsi="Arial" w:cs="Arial"/>
          <w:b/>
          <w:sz w:val="28"/>
          <w:szCs w:val="28"/>
        </w:rPr>
      </w:pPr>
      <w:r w:rsidRPr="00580381">
        <w:rPr>
          <w:rFonts w:ascii="Arial" w:hAnsi="Arial" w:cs="Arial"/>
          <w:b/>
          <w:sz w:val="44"/>
          <w:szCs w:val="44"/>
        </w:rPr>
        <w:t xml:space="preserve">Segunda Ley de Newton. </w:t>
      </w:r>
      <w:r w:rsidR="00B50BFD">
        <w:rPr>
          <w:rFonts w:ascii="Arial" w:hAnsi="Arial" w:cs="Arial"/>
          <w:b/>
          <w:sz w:val="44"/>
          <w:szCs w:val="44"/>
        </w:rPr>
        <w:t>Masa constante, Fuerza variable</w:t>
      </w:r>
    </w:p>
    <w:p w:rsidR="00580381" w:rsidRDefault="00580381" w:rsidP="00580381">
      <w:pPr>
        <w:spacing w:line="360" w:lineRule="auto"/>
        <w:jc w:val="center"/>
        <w:rPr>
          <w:rFonts w:ascii="Arial" w:hAnsi="Arial" w:cs="Arial"/>
          <w:b/>
          <w:sz w:val="28"/>
          <w:szCs w:val="28"/>
        </w:rPr>
      </w:pPr>
      <w:r w:rsidRPr="00595D64">
        <w:rPr>
          <w:rFonts w:ascii="Arial" w:hAnsi="Arial" w:cs="Arial"/>
          <w:b/>
          <w:sz w:val="28"/>
          <w:szCs w:val="28"/>
        </w:rPr>
        <w:t xml:space="preserve">Ing. </w:t>
      </w:r>
      <w:r w:rsidR="00701C08">
        <w:rPr>
          <w:rFonts w:ascii="Arial" w:hAnsi="Arial" w:cs="Arial"/>
          <w:b/>
          <w:sz w:val="28"/>
          <w:szCs w:val="28"/>
        </w:rPr>
        <w:t>Alba Fernández A</w:t>
      </w:r>
      <w:r w:rsidRPr="00595D64">
        <w:rPr>
          <w:rFonts w:ascii="Arial" w:hAnsi="Arial" w:cs="Arial"/>
          <w:b/>
          <w:sz w:val="28"/>
          <w:szCs w:val="28"/>
        </w:rPr>
        <w:t>.</w:t>
      </w:r>
    </w:p>
    <w:p w:rsidR="00580381" w:rsidRPr="00595D64" w:rsidRDefault="00580381" w:rsidP="00580381">
      <w:pPr>
        <w:spacing w:line="360" w:lineRule="auto"/>
        <w:jc w:val="center"/>
        <w:rPr>
          <w:rFonts w:ascii="Arial" w:hAnsi="Arial" w:cs="Arial"/>
          <w:b/>
          <w:sz w:val="28"/>
          <w:szCs w:val="28"/>
        </w:rPr>
      </w:pPr>
    </w:p>
    <w:p w:rsidR="00580381" w:rsidRDefault="00580381" w:rsidP="00580381">
      <w:pPr>
        <w:spacing w:line="360" w:lineRule="auto"/>
        <w:jc w:val="center"/>
        <w:rPr>
          <w:rFonts w:ascii="Arial" w:hAnsi="Arial" w:cs="Arial"/>
          <w:b/>
          <w:sz w:val="28"/>
          <w:szCs w:val="28"/>
        </w:rPr>
      </w:pPr>
      <w:r w:rsidRPr="008F04D7">
        <w:rPr>
          <w:rFonts w:ascii="Arial" w:hAnsi="Arial" w:cs="Arial"/>
          <w:b/>
          <w:sz w:val="28"/>
          <w:szCs w:val="28"/>
        </w:rPr>
        <w:t>Nombre Autor</w:t>
      </w:r>
      <w:r>
        <w:rPr>
          <w:rFonts w:ascii="Arial" w:hAnsi="Arial" w:cs="Arial"/>
          <w:b/>
          <w:sz w:val="28"/>
          <w:szCs w:val="28"/>
        </w:rPr>
        <w:t>:</w:t>
      </w:r>
    </w:p>
    <w:p w:rsidR="00580381" w:rsidRPr="008F04D7" w:rsidRDefault="00580381" w:rsidP="00580381">
      <w:pPr>
        <w:spacing w:line="360" w:lineRule="auto"/>
        <w:jc w:val="center"/>
        <w:rPr>
          <w:rFonts w:ascii="Arial" w:hAnsi="Arial" w:cs="Arial"/>
          <w:b/>
          <w:sz w:val="28"/>
          <w:szCs w:val="28"/>
        </w:rPr>
      </w:pPr>
    </w:p>
    <w:p w:rsidR="00580381" w:rsidRPr="008F04D7" w:rsidRDefault="00580381" w:rsidP="00580381">
      <w:pPr>
        <w:spacing w:line="360" w:lineRule="auto"/>
        <w:jc w:val="center"/>
        <w:rPr>
          <w:rFonts w:ascii="Arial" w:hAnsi="Arial" w:cs="Arial"/>
          <w:b/>
          <w:sz w:val="28"/>
          <w:szCs w:val="28"/>
        </w:rPr>
      </w:pPr>
      <w:r w:rsidRPr="008F04D7">
        <w:rPr>
          <w:rFonts w:ascii="Arial" w:hAnsi="Arial" w:cs="Arial"/>
          <w:b/>
          <w:sz w:val="28"/>
          <w:szCs w:val="28"/>
        </w:rPr>
        <w:t>Grupo</w:t>
      </w:r>
      <w:r>
        <w:rPr>
          <w:rFonts w:ascii="Arial" w:hAnsi="Arial" w:cs="Arial"/>
          <w:b/>
          <w:sz w:val="28"/>
          <w:szCs w:val="28"/>
        </w:rPr>
        <w:t>:</w:t>
      </w:r>
    </w:p>
    <w:p w:rsidR="00580381" w:rsidRDefault="00580381" w:rsidP="00580381">
      <w:pPr>
        <w:jc w:val="center"/>
        <w:rPr>
          <w:rFonts w:ascii="Arial" w:hAnsi="Arial" w:cs="Arial"/>
          <w:b/>
          <w:sz w:val="32"/>
        </w:rPr>
      </w:pPr>
    </w:p>
    <w:p w:rsidR="00580381" w:rsidRDefault="00580381" w:rsidP="00580381">
      <w:pPr>
        <w:jc w:val="center"/>
        <w:rPr>
          <w:rFonts w:ascii="Arial" w:hAnsi="Arial" w:cs="Arial"/>
          <w:b/>
          <w:sz w:val="32"/>
        </w:rPr>
      </w:pPr>
    </w:p>
    <w:p w:rsidR="00580381" w:rsidRDefault="00B50BFD" w:rsidP="00580381">
      <w:pPr>
        <w:jc w:val="center"/>
        <w:rPr>
          <w:rFonts w:ascii="Arial" w:hAnsi="Arial" w:cs="Arial"/>
          <w:b/>
          <w:sz w:val="32"/>
        </w:rPr>
      </w:pPr>
      <w:r>
        <w:rPr>
          <w:rFonts w:ascii="Arial" w:hAnsi="Arial" w:cs="Arial"/>
          <w:b/>
          <w:sz w:val="32"/>
        </w:rPr>
        <w:t xml:space="preserve">DICIEMBRE </w:t>
      </w:r>
      <w:r w:rsidR="00580381">
        <w:rPr>
          <w:rFonts w:ascii="Arial" w:hAnsi="Arial" w:cs="Arial"/>
          <w:b/>
          <w:sz w:val="32"/>
        </w:rPr>
        <w:t>20</w:t>
      </w:r>
      <w:r w:rsidR="00701C08">
        <w:rPr>
          <w:rFonts w:ascii="Arial" w:hAnsi="Arial" w:cs="Arial"/>
          <w:b/>
          <w:sz w:val="32"/>
        </w:rPr>
        <w:t>22</w:t>
      </w:r>
    </w:p>
    <w:p w:rsidR="00580381" w:rsidRDefault="00580381" w:rsidP="00FB0319">
      <w:pPr>
        <w:jc w:val="center"/>
        <w:rPr>
          <w:b/>
          <w:sz w:val="28"/>
          <w:szCs w:val="22"/>
        </w:rPr>
      </w:pPr>
    </w:p>
    <w:tbl>
      <w:tblPr>
        <w:tblStyle w:val="Tablaconcuadrcula"/>
        <w:tblW w:w="0" w:type="auto"/>
        <w:tblLook w:val="04A0" w:firstRow="1" w:lastRow="0" w:firstColumn="1" w:lastColumn="0" w:noHBand="0" w:noVBand="1"/>
      </w:tblPr>
      <w:tblGrid>
        <w:gridCol w:w="9736"/>
      </w:tblGrid>
      <w:tr w:rsidR="00A16336" w:rsidRPr="00B01B59" w:rsidTr="006F18B0">
        <w:tc>
          <w:tcPr>
            <w:tcW w:w="9736" w:type="dxa"/>
            <w:shd w:val="clear" w:color="auto" w:fill="767171" w:themeFill="background2" w:themeFillShade="80"/>
          </w:tcPr>
          <w:p w:rsidR="00A16336" w:rsidRPr="00B01B59" w:rsidRDefault="00433775" w:rsidP="00FB0319">
            <w:pPr>
              <w:jc w:val="both"/>
              <w:rPr>
                <w:b/>
                <w:color w:val="FFFFFF" w:themeColor="background1"/>
                <w:sz w:val="22"/>
                <w:szCs w:val="22"/>
              </w:rPr>
            </w:pPr>
            <w:r w:rsidRPr="00B01B59">
              <w:rPr>
                <w:b/>
                <w:color w:val="FFFFFF" w:themeColor="background1"/>
                <w:sz w:val="22"/>
                <w:szCs w:val="22"/>
              </w:rPr>
              <w:lastRenderedPageBreak/>
              <w:t>DESARROLLO</w:t>
            </w:r>
          </w:p>
        </w:tc>
      </w:tr>
      <w:tr w:rsidR="00134A35" w:rsidRPr="00B01B59" w:rsidTr="00741A0C">
        <w:tc>
          <w:tcPr>
            <w:tcW w:w="9736" w:type="dxa"/>
          </w:tcPr>
          <w:p w:rsidR="00134A35" w:rsidRPr="00B01B59" w:rsidRDefault="00134A35" w:rsidP="00FB0319">
            <w:pPr>
              <w:jc w:val="both"/>
              <w:rPr>
                <w:sz w:val="22"/>
                <w:szCs w:val="22"/>
              </w:rPr>
            </w:pPr>
          </w:p>
        </w:tc>
      </w:tr>
      <w:tr w:rsidR="00390A3A" w:rsidRPr="00B01B59" w:rsidTr="00530562">
        <w:tc>
          <w:tcPr>
            <w:tcW w:w="9736" w:type="dxa"/>
            <w:shd w:val="clear" w:color="auto" w:fill="767171" w:themeFill="background2" w:themeFillShade="80"/>
          </w:tcPr>
          <w:p w:rsidR="00390A3A" w:rsidRPr="00B01B59" w:rsidRDefault="00390A3A" w:rsidP="00FB0319">
            <w:pPr>
              <w:jc w:val="both"/>
              <w:rPr>
                <w:b/>
                <w:color w:val="FFFFFF" w:themeColor="background1"/>
                <w:sz w:val="22"/>
                <w:szCs w:val="22"/>
              </w:rPr>
            </w:pPr>
            <w:r w:rsidRPr="00B01B59">
              <w:rPr>
                <w:b/>
                <w:color w:val="FFFFFF" w:themeColor="background1"/>
                <w:sz w:val="22"/>
                <w:szCs w:val="22"/>
              </w:rPr>
              <w:t>OBJETIVO</w:t>
            </w:r>
            <w:r w:rsidR="00057B69" w:rsidRPr="00B01B59">
              <w:rPr>
                <w:b/>
                <w:color w:val="FFFFFF" w:themeColor="background1"/>
                <w:sz w:val="22"/>
                <w:szCs w:val="22"/>
              </w:rPr>
              <w:t>S</w:t>
            </w:r>
          </w:p>
        </w:tc>
      </w:tr>
      <w:tr w:rsidR="00390A3A" w:rsidRPr="00B01B59" w:rsidTr="00741A0C">
        <w:tc>
          <w:tcPr>
            <w:tcW w:w="9736" w:type="dxa"/>
          </w:tcPr>
          <w:p w:rsidR="00587171" w:rsidRPr="00FB4FD1" w:rsidRDefault="00587171" w:rsidP="00FB0319">
            <w:pPr>
              <w:pStyle w:val="Prrafodelista"/>
              <w:jc w:val="both"/>
              <w:rPr>
                <w:sz w:val="22"/>
                <w:szCs w:val="22"/>
              </w:rPr>
            </w:pPr>
          </w:p>
          <w:p w:rsidR="0032085B" w:rsidRPr="00FB4FD1" w:rsidRDefault="00FB4FD1" w:rsidP="00FB0319">
            <w:pPr>
              <w:pStyle w:val="Prrafodelista"/>
              <w:numPr>
                <w:ilvl w:val="0"/>
                <w:numId w:val="19"/>
              </w:numPr>
              <w:jc w:val="both"/>
              <w:rPr>
                <w:sz w:val="22"/>
                <w:szCs w:val="22"/>
              </w:rPr>
            </w:pPr>
            <w:r>
              <w:rPr>
                <w:sz w:val="22"/>
                <w:szCs w:val="22"/>
              </w:rPr>
              <w:t>D</w:t>
            </w:r>
            <w:r w:rsidRPr="00FB4FD1">
              <w:rPr>
                <w:sz w:val="22"/>
                <w:szCs w:val="22"/>
              </w:rPr>
              <w:t xml:space="preserve">eterminar experimentalmente la </w:t>
            </w:r>
            <w:r w:rsidR="00723CC7">
              <w:rPr>
                <w:sz w:val="22"/>
                <w:szCs w:val="22"/>
              </w:rPr>
              <w:t>Segunda</w:t>
            </w:r>
            <w:r w:rsidRPr="00FB4FD1">
              <w:rPr>
                <w:sz w:val="22"/>
                <w:szCs w:val="22"/>
              </w:rPr>
              <w:t xml:space="preserve"> Ley de Newton para el movimiento</w:t>
            </w:r>
            <w:r w:rsidR="0032085B" w:rsidRPr="00FB4FD1">
              <w:rPr>
                <w:sz w:val="22"/>
                <w:szCs w:val="22"/>
              </w:rPr>
              <w:t>.</w:t>
            </w:r>
          </w:p>
          <w:p w:rsidR="00057B69" w:rsidRPr="00FB4FD1" w:rsidRDefault="00FB4FD1" w:rsidP="00FB0319">
            <w:pPr>
              <w:pStyle w:val="Prrafodelista"/>
              <w:numPr>
                <w:ilvl w:val="0"/>
                <w:numId w:val="19"/>
              </w:numPr>
              <w:jc w:val="both"/>
              <w:rPr>
                <w:sz w:val="22"/>
                <w:szCs w:val="22"/>
              </w:rPr>
            </w:pPr>
            <w:r>
              <w:rPr>
                <w:sz w:val="22"/>
                <w:szCs w:val="22"/>
              </w:rPr>
              <w:t>Entender los conceptos físicos de</w:t>
            </w:r>
            <w:r w:rsidR="00501573">
              <w:rPr>
                <w:sz w:val="22"/>
                <w:szCs w:val="22"/>
              </w:rPr>
              <w:t>:</w:t>
            </w:r>
            <w:r>
              <w:rPr>
                <w:sz w:val="22"/>
                <w:szCs w:val="22"/>
              </w:rPr>
              <w:t xml:space="preserve"> </w:t>
            </w:r>
            <w:r w:rsidR="00F50A88">
              <w:rPr>
                <w:sz w:val="22"/>
                <w:szCs w:val="22"/>
              </w:rPr>
              <w:t>masa</w:t>
            </w:r>
            <w:r w:rsidR="00A355E2">
              <w:rPr>
                <w:sz w:val="22"/>
                <w:szCs w:val="22"/>
              </w:rPr>
              <w:t xml:space="preserve"> constante </w:t>
            </w:r>
            <w:r>
              <w:rPr>
                <w:sz w:val="22"/>
                <w:szCs w:val="22"/>
              </w:rPr>
              <w:t xml:space="preserve"> y fuerza</w:t>
            </w:r>
            <w:r w:rsidR="00A355E2">
              <w:rPr>
                <w:sz w:val="22"/>
                <w:szCs w:val="22"/>
              </w:rPr>
              <w:t xml:space="preserve"> neta</w:t>
            </w:r>
            <w:r w:rsidR="00A13152">
              <w:rPr>
                <w:sz w:val="22"/>
                <w:szCs w:val="22"/>
              </w:rPr>
              <w:t>,</w:t>
            </w:r>
            <w:r>
              <w:rPr>
                <w:sz w:val="22"/>
                <w:szCs w:val="22"/>
              </w:rPr>
              <w:t xml:space="preserve"> mediante el estudio de la </w:t>
            </w:r>
            <w:r w:rsidR="00F50A88">
              <w:rPr>
                <w:sz w:val="22"/>
                <w:szCs w:val="22"/>
              </w:rPr>
              <w:t>Segunda</w:t>
            </w:r>
            <w:r>
              <w:rPr>
                <w:sz w:val="22"/>
                <w:szCs w:val="22"/>
              </w:rPr>
              <w:t xml:space="preserve"> Ley de Newton</w:t>
            </w:r>
            <w:r w:rsidR="00057B69" w:rsidRPr="00FB4FD1">
              <w:rPr>
                <w:sz w:val="22"/>
                <w:szCs w:val="22"/>
              </w:rPr>
              <w:t>.</w:t>
            </w:r>
          </w:p>
          <w:p w:rsidR="00475FA4" w:rsidRPr="00A355E2" w:rsidRDefault="00A13152" w:rsidP="00FB0319">
            <w:pPr>
              <w:pStyle w:val="Prrafodelista"/>
              <w:numPr>
                <w:ilvl w:val="0"/>
                <w:numId w:val="19"/>
              </w:numPr>
              <w:jc w:val="both"/>
              <w:rPr>
                <w:sz w:val="22"/>
                <w:szCs w:val="22"/>
              </w:rPr>
            </w:pPr>
            <w:r w:rsidRPr="00A355E2">
              <w:rPr>
                <w:sz w:val="22"/>
                <w:szCs w:val="22"/>
              </w:rPr>
              <w:t>Predeci</w:t>
            </w:r>
            <w:r w:rsidR="00057B69" w:rsidRPr="00A355E2">
              <w:rPr>
                <w:sz w:val="22"/>
                <w:szCs w:val="22"/>
              </w:rPr>
              <w:t xml:space="preserve">r y verificar </w:t>
            </w:r>
            <w:r w:rsidRPr="00A355E2">
              <w:rPr>
                <w:sz w:val="22"/>
                <w:szCs w:val="22"/>
              </w:rPr>
              <w:t xml:space="preserve">mediante la experimentación </w:t>
            </w:r>
            <w:r w:rsidR="00057B69" w:rsidRPr="00A355E2">
              <w:rPr>
                <w:sz w:val="22"/>
                <w:szCs w:val="22"/>
              </w:rPr>
              <w:t xml:space="preserve">el </w:t>
            </w:r>
            <w:r w:rsidRPr="00A355E2">
              <w:rPr>
                <w:sz w:val="22"/>
                <w:szCs w:val="22"/>
              </w:rPr>
              <w:t xml:space="preserve">comportamiento </w:t>
            </w:r>
            <w:r w:rsidR="00501573" w:rsidRPr="00A355E2">
              <w:rPr>
                <w:sz w:val="22"/>
                <w:szCs w:val="22"/>
              </w:rPr>
              <w:t>que tendrá un</w:t>
            </w:r>
            <w:r w:rsidRPr="00A355E2">
              <w:rPr>
                <w:sz w:val="22"/>
                <w:szCs w:val="22"/>
              </w:rPr>
              <w:t xml:space="preserve"> cuerpo sujeto a una fuerza neta.</w:t>
            </w:r>
          </w:p>
          <w:p w:rsidR="00A64FFC" w:rsidRDefault="00A64FFC" w:rsidP="00FB0319">
            <w:pPr>
              <w:pStyle w:val="Prrafodelista"/>
              <w:numPr>
                <w:ilvl w:val="0"/>
                <w:numId w:val="19"/>
              </w:numPr>
              <w:jc w:val="both"/>
              <w:rPr>
                <w:sz w:val="22"/>
                <w:szCs w:val="22"/>
              </w:rPr>
            </w:pPr>
            <w:r>
              <w:rPr>
                <w:sz w:val="22"/>
                <w:szCs w:val="22"/>
              </w:rPr>
              <w:t xml:space="preserve">Utilizar el equipo de experimentación PASCO en la determinación y verificación de la </w:t>
            </w:r>
            <w:r w:rsidR="00F50A88">
              <w:rPr>
                <w:sz w:val="22"/>
                <w:szCs w:val="22"/>
              </w:rPr>
              <w:t>Segund</w:t>
            </w:r>
            <w:r>
              <w:rPr>
                <w:sz w:val="22"/>
                <w:szCs w:val="22"/>
              </w:rPr>
              <w:t>a Ley de Newton</w:t>
            </w:r>
            <w:r w:rsidR="004A1F63">
              <w:rPr>
                <w:sz w:val="22"/>
                <w:szCs w:val="22"/>
              </w:rPr>
              <w:t xml:space="preserve">, midiendo el movimiento de un cuerpo </w:t>
            </w:r>
            <w:r w:rsidR="00C2278D">
              <w:rPr>
                <w:sz w:val="22"/>
                <w:szCs w:val="22"/>
              </w:rPr>
              <w:t>así</w:t>
            </w:r>
            <w:r w:rsidR="004A1F63">
              <w:rPr>
                <w:sz w:val="22"/>
                <w:szCs w:val="22"/>
              </w:rPr>
              <w:t xml:space="preserve"> como su aceleraci</w:t>
            </w:r>
            <w:r w:rsidR="00AF24E2">
              <w:rPr>
                <w:sz w:val="22"/>
                <w:szCs w:val="22"/>
              </w:rPr>
              <w:t>ón de</w:t>
            </w:r>
            <w:r w:rsidR="004A1F63">
              <w:rPr>
                <w:sz w:val="22"/>
                <w:szCs w:val="22"/>
              </w:rPr>
              <w:t>bido a diferentes fuerzas aplicadas</w:t>
            </w:r>
            <w:r>
              <w:rPr>
                <w:sz w:val="22"/>
                <w:szCs w:val="22"/>
              </w:rPr>
              <w:t>.</w:t>
            </w:r>
          </w:p>
          <w:p w:rsidR="00A64FFC" w:rsidRDefault="00A64FFC" w:rsidP="00FB0319">
            <w:pPr>
              <w:pStyle w:val="Prrafodelista"/>
              <w:numPr>
                <w:ilvl w:val="0"/>
                <w:numId w:val="19"/>
              </w:numPr>
              <w:jc w:val="both"/>
              <w:rPr>
                <w:sz w:val="22"/>
                <w:szCs w:val="22"/>
              </w:rPr>
            </w:pPr>
            <w:r w:rsidRPr="004A1F63">
              <w:rPr>
                <w:sz w:val="22"/>
                <w:szCs w:val="22"/>
              </w:rPr>
              <w:t xml:space="preserve">Obtener mediante el software DataStudio los resultados de las predicciones realizadas para cada una de las </w:t>
            </w:r>
            <w:r w:rsidR="00926415" w:rsidRPr="004A1F63">
              <w:rPr>
                <w:sz w:val="22"/>
                <w:szCs w:val="22"/>
              </w:rPr>
              <w:t xml:space="preserve">condiciones dadas en este </w:t>
            </w:r>
            <w:r w:rsidRPr="004A1F63">
              <w:rPr>
                <w:sz w:val="22"/>
                <w:szCs w:val="22"/>
              </w:rPr>
              <w:t>experimento.</w:t>
            </w:r>
          </w:p>
          <w:p w:rsidR="004A1F63" w:rsidRPr="004A1F63" w:rsidRDefault="004A1F63" w:rsidP="00FB0319">
            <w:pPr>
              <w:pStyle w:val="Prrafodelista"/>
              <w:numPr>
                <w:ilvl w:val="0"/>
                <w:numId w:val="19"/>
              </w:numPr>
              <w:jc w:val="both"/>
              <w:rPr>
                <w:sz w:val="22"/>
                <w:szCs w:val="22"/>
              </w:rPr>
            </w:pPr>
            <w:r>
              <w:rPr>
                <w:sz w:val="22"/>
                <w:szCs w:val="22"/>
              </w:rPr>
              <w:t>Analiz</w:t>
            </w:r>
            <w:r w:rsidR="00AF24E2">
              <w:rPr>
                <w:sz w:val="22"/>
                <w:szCs w:val="22"/>
              </w:rPr>
              <w:t>a</w:t>
            </w:r>
            <w:r>
              <w:rPr>
                <w:sz w:val="22"/>
                <w:szCs w:val="22"/>
              </w:rPr>
              <w:t xml:space="preserve">r el </w:t>
            </w:r>
            <w:r w:rsidR="00C2278D">
              <w:rPr>
                <w:sz w:val="22"/>
                <w:szCs w:val="22"/>
              </w:rPr>
              <w:t>gráfico</w:t>
            </w:r>
            <w:r>
              <w:rPr>
                <w:sz w:val="22"/>
                <w:szCs w:val="22"/>
              </w:rPr>
              <w:t xml:space="preserve"> de la velocidad vs. </w:t>
            </w:r>
            <w:r w:rsidR="00AF24E2">
              <w:rPr>
                <w:sz w:val="22"/>
                <w:szCs w:val="22"/>
              </w:rPr>
              <w:t>t</w:t>
            </w:r>
            <w:r>
              <w:rPr>
                <w:sz w:val="22"/>
                <w:szCs w:val="22"/>
              </w:rPr>
              <w:t xml:space="preserve">iempo para </w:t>
            </w:r>
            <w:r w:rsidR="00AF24E2">
              <w:rPr>
                <w:sz w:val="22"/>
                <w:szCs w:val="22"/>
              </w:rPr>
              <w:t>así</w:t>
            </w:r>
            <w:r>
              <w:rPr>
                <w:sz w:val="22"/>
                <w:szCs w:val="22"/>
              </w:rPr>
              <w:t xml:space="preserve"> determinar la aceleración resultante.</w:t>
            </w:r>
          </w:p>
          <w:p w:rsidR="00926415" w:rsidRDefault="00C2278D" w:rsidP="00FB0319">
            <w:pPr>
              <w:pStyle w:val="Prrafodelista"/>
              <w:numPr>
                <w:ilvl w:val="0"/>
                <w:numId w:val="19"/>
              </w:numPr>
              <w:jc w:val="both"/>
              <w:rPr>
                <w:sz w:val="22"/>
                <w:szCs w:val="22"/>
              </w:rPr>
            </w:pPr>
            <w:r>
              <w:rPr>
                <w:sz w:val="22"/>
                <w:szCs w:val="22"/>
              </w:rPr>
              <w:t xml:space="preserve">Calcular el valor teórico de la aceleración del objeto basado en la </w:t>
            </w:r>
            <w:r w:rsidR="00A355E2">
              <w:rPr>
                <w:sz w:val="22"/>
                <w:szCs w:val="22"/>
              </w:rPr>
              <w:t>fórmula</w:t>
            </w:r>
            <w:r>
              <w:rPr>
                <w:sz w:val="22"/>
                <w:szCs w:val="22"/>
              </w:rPr>
              <w:t xml:space="preserve"> de la masa total y la fuerza total neta.</w:t>
            </w:r>
          </w:p>
          <w:p w:rsidR="00A355E2" w:rsidRPr="00AF24E2" w:rsidRDefault="00A355E2" w:rsidP="00FB0319">
            <w:pPr>
              <w:pStyle w:val="Prrafodelista"/>
              <w:numPr>
                <w:ilvl w:val="0"/>
                <w:numId w:val="19"/>
              </w:numPr>
              <w:jc w:val="both"/>
              <w:rPr>
                <w:sz w:val="22"/>
                <w:szCs w:val="22"/>
              </w:rPr>
            </w:pPr>
            <w:r>
              <w:rPr>
                <w:sz w:val="22"/>
                <w:szCs w:val="22"/>
              </w:rPr>
              <w:t xml:space="preserve">Comparar los valores medidos </w:t>
            </w:r>
            <w:r w:rsidR="00E73845">
              <w:rPr>
                <w:sz w:val="22"/>
                <w:szCs w:val="22"/>
              </w:rPr>
              <w:t>con</w:t>
            </w:r>
            <w:r>
              <w:rPr>
                <w:sz w:val="22"/>
                <w:szCs w:val="22"/>
              </w:rPr>
              <w:t xml:space="preserve"> los valores teóricos.</w:t>
            </w:r>
          </w:p>
          <w:p w:rsidR="00390A3A" w:rsidRPr="00FB4FD1" w:rsidRDefault="00390A3A" w:rsidP="00FB0319">
            <w:pPr>
              <w:jc w:val="both"/>
              <w:rPr>
                <w:sz w:val="22"/>
                <w:szCs w:val="22"/>
              </w:rPr>
            </w:pPr>
          </w:p>
        </w:tc>
      </w:tr>
      <w:tr w:rsidR="00390A3A" w:rsidRPr="00B01B59" w:rsidTr="00741A0C">
        <w:tc>
          <w:tcPr>
            <w:tcW w:w="9736" w:type="dxa"/>
          </w:tcPr>
          <w:p w:rsidR="00390A3A" w:rsidRPr="00B01B59" w:rsidRDefault="00390A3A" w:rsidP="00FB0319">
            <w:pPr>
              <w:jc w:val="both"/>
              <w:rPr>
                <w:sz w:val="22"/>
                <w:szCs w:val="22"/>
              </w:rPr>
            </w:pPr>
          </w:p>
        </w:tc>
      </w:tr>
      <w:tr w:rsidR="00390A3A" w:rsidRPr="00B01B59" w:rsidTr="00530562">
        <w:tc>
          <w:tcPr>
            <w:tcW w:w="9736" w:type="dxa"/>
            <w:shd w:val="clear" w:color="auto" w:fill="767171" w:themeFill="background2" w:themeFillShade="80"/>
          </w:tcPr>
          <w:p w:rsidR="00390A3A" w:rsidRPr="00B01B59" w:rsidRDefault="00390A3A" w:rsidP="00FB0319">
            <w:pPr>
              <w:jc w:val="both"/>
              <w:rPr>
                <w:b/>
                <w:color w:val="FFFFFF" w:themeColor="background1"/>
                <w:sz w:val="22"/>
                <w:szCs w:val="22"/>
              </w:rPr>
            </w:pPr>
            <w:r w:rsidRPr="00B01B59">
              <w:rPr>
                <w:b/>
                <w:color w:val="FFFFFF" w:themeColor="background1"/>
                <w:sz w:val="22"/>
                <w:szCs w:val="22"/>
              </w:rPr>
              <w:t>INTRODUCCIÓN</w:t>
            </w:r>
          </w:p>
        </w:tc>
      </w:tr>
      <w:tr w:rsidR="00134A35" w:rsidRPr="00B01B59" w:rsidTr="00741A0C">
        <w:tc>
          <w:tcPr>
            <w:tcW w:w="9736" w:type="dxa"/>
          </w:tcPr>
          <w:p w:rsidR="00CA0DD1" w:rsidRPr="00B01B59" w:rsidRDefault="00CA0DD1" w:rsidP="00FB0319">
            <w:pPr>
              <w:jc w:val="both"/>
              <w:rPr>
                <w:sz w:val="22"/>
                <w:szCs w:val="22"/>
              </w:rPr>
            </w:pPr>
          </w:p>
          <w:p w:rsidR="00EA2CD2" w:rsidRDefault="00584006" w:rsidP="00FB0319">
            <w:pPr>
              <w:jc w:val="both"/>
              <w:rPr>
                <w:sz w:val="22"/>
                <w:szCs w:val="22"/>
              </w:rPr>
            </w:pPr>
            <w:r>
              <w:rPr>
                <w:sz w:val="22"/>
                <w:szCs w:val="22"/>
              </w:rPr>
              <w:t>Una de las más importantes ecuaciones en la Física es la ecuación de</w:t>
            </w:r>
            <w:r w:rsidR="00E37A0E">
              <w:rPr>
                <w:sz w:val="22"/>
                <w:szCs w:val="22"/>
              </w:rPr>
              <w:t xml:space="preserve">: </w:t>
            </w:r>
            <w:r>
              <w:rPr>
                <w:sz w:val="22"/>
                <w:szCs w:val="22"/>
              </w:rPr>
              <w:t xml:space="preserve"> </w:t>
            </w:r>
            <w:r w:rsidRPr="00E37A0E">
              <w:rPr>
                <w:b/>
                <w:sz w:val="22"/>
                <w:szCs w:val="22"/>
              </w:rPr>
              <w:t>a</w:t>
            </w:r>
            <w:r w:rsidR="00E37A0E">
              <w:rPr>
                <w:b/>
                <w:sz w:val="22"/>
                <w:szCs w:val="22"/>
              </w:rPr>
              <w:t xml:space="preserve"> </w:t>
            </w:r>
            <w:r w:rsidRPr="00E37A0E">
              <w:rPr>
                <w:b/>
                <w:sz w:val="22"/>
                <w:szCs w:val="22"/>
              </w:rPr>
              <w:t>= F</w:t>
            </w:r>
            <w:r w:rsidR="00E37A0E">
              <w:rPr>
                <w:b/>
                <w:sz w:val="22"/>
                <w:szCs w:val="22"/>
              </w:rPr>
              <w:t xml:space="preserve"> </w:t>
            </w:r>
            <w:r w:rsidRPr="00E37A0E">
              <w:rPr>
                <w:b/>
                <w:sz w:val="22"/>
                <w:szCs w:val="22"/>
              </w:rPr>
              <w:t>/</w:t>
            </w:r>
            <w:r w:rsidR="00E37A0E">
              <w:rPr>
                <w:b/>
                <w:sz w:val="22"/>
                <w:szCs w:val="22"/>
              </w:rPr>
              <w:t xml:space="preserve"> </w:t>
            </w:r>
            <w:r w:rsidRPr="00E37A0E">
              <w:rPr>
                <w:b/>
                <w:sz w:val="22"/>
                <w:szCs w:val="22"/>
              </w:rPr>
              <w:t>m</w:t>
            </w:r>
            <w:r>
              <w:rPr>
                <w:sz w:val="22"/>
                <w:szCs w:val="22"/>
              </w:rPr>
              <w:t xml:space="preserve">, conocida también como la Segunda Ley de Newton de movimiento. La Segunda Ley de Newton describe </w:t>
            </w:r>
            <w:r w:rsidR="00F117B2">
              <w:rPr>
                <w:sz w:val="22"/>
                <w:szCs w:val="22"/>
              </w:rPr>
              <w:t>e</w:t>
            </w:r>
            <w:r>
              <w:rPr>
                <w:sz w:val="22"/>
                <w:szCs w:val="22"/>
              </w:rPr>
              <w:t xml:space="preserve">l </w:t>
            </w:r>
            <w:r w:rsidR="00F117B2">
              <w:rPr>
                <w:sz w:val="22"/>
                <w:szCs w:val="22"/>
              </w:rPr>
              <w:t>comportamiento</w:t>
            </w:r>
            <w:r>
              <w:rPr>
                <w:sz w:val="22"/>
                <w:szCs w:val="22"/>
              </w:rPr>
              <w:t xml:space="preserve"> de </w:t>
            </w:r>
            <w:r w:rsidR="00F117B2">
              <w:rPr>
                <w:sz w:val="22"/>
                <w:szCs w:val="22"/>
              </w:rPr>
              <w:t xml:space="preserve">que </w:t>
            </w:r>
            <w:r>
              <w:rPr>
                <w:sz w:val="22"/>
                <w:szCs w:val="22"/>
              </w:rPr>
              <w:t xml:space="preserve">todo cambio </w:t>
            </w:r>
            <w:r w:rsidR="00F117B2">
              <w:rPr>
                <w:sz w:val="22"/>
                <w:szCs w:val="22"/>
              </w:rPr>
              <w:t>d</w:t>
            </w:r>
            <w:r>
              <w:rPr>
                <w:sz w:val="22"/>
                <w:szCs w:val="22"/>
              </w:rPr>
              <w:t>el movimiento de un objeto se debe a una fuerza neta que actúa sobre</w:t>
            </w:r>
            <w:r w:rsidR="00E37A0E">
              <w:rPr>
                <w:sz w:val="22"/>
                <w:szCs w:val="22"/>
              </w:rPr>
              <w:t xml:space="preserve"> él, desde el movimiento de una pelota</w:t>
            </w:r>
            <w:r>
              <w:rPr>
                <w:sz w:val="22"/>
                <w:szCs w:val="22"/>
              </w:rPr>
              <w:t xml:space="preserve"> de baseball hasta el movimiento de los planetas.</w:t>
            </w:r>
          </w:p>
          <w:p w:rsidR="00567FC5" w:rsidRDefault="00567FC5" w:rsidP="00FB0319">
            <w:pPr>
              <w:jc w:val="both"/>
              <w:rPr>
                <w:sz w:val="22"/>
                <w:szCs w:val="22"/>
              </w:rPr>
            </w:pPr>
          </w:p>
          <w:p w:rsidR="00567FC5" w:rsidRPr="00EE566B" w:rsidRDefault="00567FC5" w:rsidP="00FB0319">
            <w:pPr>
              <w:jc w:val="both"/>
              <w:rPr>
                <w:sz w:val="22"/>
                <w:szCs w:val="22"/>
              </w:rPr>
            </w:pPr>
            <w:r>
              <w:rPr>
                <w:sz w:val="22"/>
                <w:szCs w:val="22"/>
              </w:rPr>
              <w:t>El propósito de este experimento es el de determinar lo que sucede con la aceleración de un objeto cuando la fuerza neta aplicada sobre él se incrementa y la masa total del sistema se mantiene constante.</w:t>
            </w:r>
          </w:p>
          <w:p w:rsidR="00EA2CD2" w:rsidRPr="00EE566B" w:rsidRDefault="00EA2CD2" w:rsidP="00FB0319">
            <w:pPr>
              <w:jc w:val="both"/>
              <w:rPr>
                <w:sz w:val="22"/>
                <w:szCs w:val="22"/>
              </w:rPr>
            </w:pPr>
          </w:p>
          <w:p w:rsidR="00EA2CD2" w:rsidRPr="00EE566B" w:rsidRDefault="00EE566B" w:rsidP="00FB0319">
            <w:pPr>
              <w:jc w:val="both"/>
              <w:rPr>
                <w:sz w:val="22"/>
                <w:szCs w:val="22"/>
              </w:rPr>
            </w:pPr>
            <w:r w:rsidRPr="00EE566B">
              <w:rPr>
                <w:sz w:val="22"/>
                <w:szCs w:val="22"/>
              </w:rPr>
              <w:t>Se deberá u</w:t>
            </w:r>
            <w:r w:rsidR="00EA2CD2" w:rsidRPr="00EE566B">
              <w:rPr>
                <w:sz w:val="22"/>
                <w:szCs w:val="22"/>
              </w:rPr>
              <w:t>tili</w:t>
            </w:r>
            <w:r w:rsidRPr="00EE566B">
              <w:rPr>
                <w:sz w:val="22"/>
                <w:szCs w:val="22"/>
              </w:rPr>
              <w:t>zar el software</w:t>
            </w:r>
            <w:r w:rsidR="00EA2CD2" w:rsidRPr="00EE566B">
              <w:rPr>
                <w:sz w:val="22"/>
                <w:szCs w:val="22"/>
              </w:rPr>
              <w:t xml:space="preserve"> DataStudio para registrar el movimiento</w:t>
            </w:r>
            <w:r w:rsidRPr="00EE566B">
              <w:rPr>
                <w:sz w:val="22"/>
                <w:szCs w:val="22"/>
              </w:rPr>
              <w:t>, para ello; utili</w:t>
            </w:r>
            <w:r w:rsidR="00926415">
              <w:rPr>
                <w:sz w:val="22"/>
                <w:szCs w:val="22"/>
              </w:rPr>
              <w:t>zar</w:t>
            </w:r>
            <w:r w:rsidRPr="00EE566B">
              <w:rPr>
                <w:sz w:val="22"/>
                <w:szCs w:val="22"/>
              </w:rPr>
              <w:t xml:space="preserve"> el Sensor de Movimiento (CI-6742) para medir el movimiento del carrito Pasco </w:t>
            </w:r>
            <w:r w:rsidR="00567FC5">
              <w:rPr>
                <w:sz w:val="22"/>
                <w:szCs w:val="22"/>
              </w:rPr>
              <w:t>que es acelerado por una fuerza neta</w:t>
            </w:r>
            <w:r w:rsidR="00EA2CD2" w:rsidRPr="00EE566B">
              <w:rPr>
                <w:sz w:val="22"/>
                <w:szCs w:val="22"/>
              </w:rPr>
              <w:t>.</w:t>
            </w:r>
            <w:r w:rsidR="00567FC5">
              <w:rPr>
                <w:sz w:val="22"/>
                <w:szCs w:val="22"/>
              </w:rPr>
              <w:t xml:space="preserve"> Determinar que sucede con la aceleración del carrito cuando la fuerza neta es incrementada y la masa permanece constante</w:t>
            </w:r>
            <w:r w:rsidR="00EC2A98">
              <w:rPr>
                <w:sz w:val="22"/>
                <w:szCs w:val="22"/>
              </w:rPr>
              <w:t>.</w:t>
            </w:r>
          </w:p>
          <w:p w:rsidR="00530562" w:rsidRPr="00B01B59" w:rsidRDefault="00530562" w:rsidP="00FB0319">
            <w:pPr>
              <w:jc w:val="both"/>
              <w:rPr>
                <w:sz w:val="22"/>
                <w:szCs w:val="22"/>
              </w:rPr>
            </w:pPr>
          </w:p>
        </w:tc>
      </w:tr>
      <w:tr w:rsidR="00390A3A" w:rsidRPr="00B01B59" w:rsidTr="00741A0C">
        <w:tc>
          <w:tcPr>
            <w:tcW w:w="9736" w:type="dxa"/>
          </w:tcPr>
          <w:p w:rsidR="00390A3A" w:rsidRPr="00B01B59" w:rsidRDefault="00390A3A" w:rsidP="00FB0319">
            <w:pPr>
              <w:jc w:val="both"/>
              <w:rPr>
                <w:sz w:val="22"/>
                <w:szCs w:val="22"/>
              </w:rPr>
            </w:pPr>
          </w:p>
        </w:tc>
      </w:tr>
      <w:tr w:rsidR="00134A35" w:rsidRPr="00B01B59" w:rsidTr="00530562">
        <w:trPr>
          <w:trHeight w:val="127"/>
        </w:trPr>
        <w:tc>
          <w:tcPr>
            <w:tcW w:w="9736" w:type="dxa"/>
            <w:shd w:val="clear" w:color="auto" w:fill="767171" w:themeFill="background2" w:themeFillShade="80"/>
          </w:tcPr>
          <w:p w:rsidR="00134A35" w:rsidRPr="00B01B59" w:rsidRDefault="00390A3A" w:rsidP="00FB0319">
            <w:pPr>
              <w:jc w:val="both"/>
              <w:rPr>
                <w:b/>
                <w:color w:val="FFFFFF" w:themeColor="background1"/>
                <w:sz w:val="22"/>
                <w:szCs w:val="22"/>
              </w:rPr>
            </w:pPr>
            <w:r w:rsidRPr="00B01B59">
              <w:rPr>
                <w:b/>
                <w:color w:val="FFFFFF" w:themeColor="background1"/>
                <w:sz w:val="22"/>
                <w:szCs w:val="22"/>
              </w:rPr>
              <w:t>ANTECEDENTES – MARCO TEÓRICO</w:t>
            </w:r>
          </w:p>
        </w:tc>
      </w:tr>
      <w:tr w:rsidR="00390A3A" w:rsidRPr="00B01B59" w:rsidTr="00741A0C">
        <w:tc>
          <w:tcPr>
            <w:tcW w:w="9736" w:type="dxa"/>
          </w:tcPr>
          <w:p w:rsidR="00587171" w:rsidRDefault="00587171" w:rsidP="00FB0319">
            <w:pPr>
              <w:jc w:val="both"/>
              <w:rPr>
                <w:sz w:val="22"/>
                <w:szCs w:val="22"/>
              </w:rPr>
            </w:pPr>
          </w:p>
          <w:p w:rsidR="008C13E4" w:rsidRDefault="008C13E4" w:rsidP="00FB0319">
            <w:pPr>
              <w:jc w:val="both"/>
              <w:rPr>
                <w:sz w:val="22"/>
                <w:szCs w:val="22"/>
              </w:rPr>
            </w:pPr>
            <w:r>
              <w:rPr>
                <w:sz w:val="22"/>
                <w:szCs w:val="22"/>
              </w:rPr>
              <w:t xml:space="preserve">La Primera Ley de Newton de movimiento establece que si no actúa una fuerza neta sobre un objeto, entonces la velocidad del objeto permanece invariable. La Segunda Ley de Newton de movimiento </w:t>
            </w:r>
            <w:r w:rsidR="00E05961">
              <w:rPr>
                <w:sz w:val="22"/>
                <w:szCs w:val="22"/>
              </w:rPr>
              <w:t>estudia</w:t>
            </w:r>
            <w:r>
              <w:rPr>
                <w:sz w:val="22"/>
                <w:szCs w:val="22"/>
              </w:rPr>
              <w:t xml:space="preserve"> que es lo que sucede cuando una fuerza neta actúa sobre el objeto.</w:t>
            </w:r>
          </w:p>
          <w:p w:rsidR="008C13E4" w:rsidRDefault="008C13E4" w:rsidP="00FB0319">
            <w:pPr>
              <w:jc w:val="both"/>
              <w:rPr>
                <w:sz w:val="22"/>
                <w:szCs w:val="22"/>
              </w:rPr>
            </w:pPr>
          </w:p>
          <w:p w:rsidR="008C13E4" w:rsidRDefault="008C13E4" w:rsidP="00FB0319">
            <w:pPr>
              <w:jc w:val="both"/>
              <w:rPr>
                <w:sz w:val="22"/>
                <w:szCs w:val="22"/>
              </w:rPr>
            </w:pPr>
            <w:r>
              <w:rPr>
                <w:sz w:val="22"/>
                <w:szCs w:val="22"/>
              </w:rPr>
              <w:t xml:space="preserve">Mientras más grande sea la fuerza neta que actúa, la velocidad del objeto variará más, en otras palabras, este se acelera. </w:t>
            </w:r>
            <w:r w:rsidR="00273945">
              <w:rPr>
                <w:sz w:val="22"/>
                <w:szCs w:val="22"/>
              </w:rPr>
              <w:t>U</w:t>
            </w:r>
            <w:r>
              <w:rPr>
                <w:sz w:val="22"/>
                <w:szCs w:val="22"/>
              </w:rPr>
              <w:t>na fuerza más grande producirá una mayor aceleración. Un cambio en la fuerza producirá un cambio en la aceleración.</w:t>
            </w:r>
          </w:p>
          <w:p w:rsidR="00137A62" w:rsidRPr="00B01B59" w:rsidRDefault="00137A62" w:rsidP="00FB0319">
            <w:pPr>
              <w:jc w:val="both"/>
              <w:rPr>
                <w:sz w:val="22"/>
                <w:szCs w:val="22"/>
              </w:rPr>
            </w:pPr>
          </w:p>
          <w:p w:rsidR="0061056B" w:rsidRDefault="002523E3" w:rsidP="00D46A19">
            <w:pPr>
              <w:jc w:val="both"/>
              <w:rPr>
                <w:sz w:val="22"/>
                <w:szCs w:val="22"/>
              </w:rPr>
            </w:pPr>
            <w:r>
              <w:rPr>
                <w:sz w:val="22"/>
                <w:szCs w:val="22"/>
              </w:rPr>
              <w:t xml:space="preserve">Generalmente, es común que </w:t>
            </w:r>
            <w:r w:rsidR="00137A62">
              <w:rPr>
                <w:sz w:val="22"/>
                <w:szCs w:val="22"/>
              </w:rPr>
              <w:t>muchas fuerzas actú</w:t>
            </w:r>
            <w:r>
              <w:rPr>
                <w:sz w:val="22"/>
                <w:szCs w:val="22"/>
              </w:rPr>
              <w:t>e</w:t>
            </w:r>
            <w:r w:rsidR="00137A62">
              <w:rPr>
                <w:sz w:val="22"/>
                <w:szCs w:val="22"/>
              </w:rPr>
              <w:t xml:space="preserve">n sobre un objeto </w:t>
            </w:r>
            <w:r>
              <w:rPr>
                <w:sz w:val="22"/>
                <w:szCs w:val="22"/>
              </w:rPr>
              <w:t>a</w:t>
            </w:r>
            <w:r w:rsidR="00273945">
              <w:rPr>
                <w:sz w:val="22"/>
                <w:szCs w:val="22"/>
              </w:rPr>
              <w:t>l mismo tiempo</w:t>
            </w:r>
            <w:r w:rsidR="00137A62">
              <w:rPr>
                <w:sz w:val="22"/>
                <w:szCs w:val="22"/>
              </w:rPr>
              <w:t xml:space="preserve">. Para esos casos, lo que importa analizar es la fuerza neta, o sea; el vector suma de todas las fuerzas que actúan sobre el objeto. La Segunda Ley de Newton establece que la aceleración es proporcional a la fuerza neta que actúa sobre un </w:t>
            </w:r>
            <w:r w:rsidR="00137A62">
              <w:rPr>
                <w:sz w:val="22"/>
                <w:szCs w:val="22"/>
              </w:rPr>
              <w:lastRenderedPageBreak/>
              <w:t>objeto.</w:t>
            </w:r>
          </w:p>
          <w:p w:rsidR="002523E3" w:rsidRDefault="002523E3" w:rsidP="00D46A19">
            <w:pPr>
              <w:jc w:val="both"/>
              <w:rPr>
                <w:sz w:val="22"/>
                <w:szCs w:val="22"/>
              </w:rPr>
            </w:pPr>
          </w:p>
          <w:p w:rsidR="002523E3" w:rsidRDefault="002523E3" w:rsidP="002523E3">
            <w:pPr>
              <w:jc w:val="center"/>
              <w:rPr>
                <w:sz w:val="22"/>
                <w:szCs w:val="22"/>
              </w:rPr>
            </w:pPr>
            <m:oMathPara>
              <m:oMath>
                <m:r>
                  <w:rPr>
                    <w:rFonts w:ascii="Cambria Math" w:hAnsi="Cambria Math"/>
                    <w:sz w:val="22"/>
                    <w:szCs w:val="22"/>
                  </w:rPr>
                  <m:t xml:space="preserve">a∝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neta</m:t>
                    </m:r>
                  </m:sub>
                </m:sSub>
              </m:oMath>
            </m:oMathPara>
          </w:p>
          <w:p w:rsidR="006772E3" w:rsidRDefault="006772E3" w:rsidP="00FB0319">
            <w:pPr>
              <w:jc w:val="center"/>
              <w:rPr>
                <w:sz w:val="22"/>
                <w:szCs w:val="22"/>
              </w:rPr>
            </w:pPr>
          </w:p>
          <w:p w:rsidR="002523E3" w:rsidRDefault="002523E3" w:rsidP="002523E3">
            <w:pPr>
              <w:rPr>
                <w:sz w:val="22"/>
                <w:szCs w:val="22"/>
              </w:rPr>
            </w:pPr>
            <w:r>
              <w:rPr>
                <w:sz w:val="22"/>
                <w:szCs w:val="22"/>
              </w:rPr>
              <w:t>La Segunda Ley de Newton establece también que la aceleración es inversamente proporcional a la masa.</w:t>
            </w:r>
          </w:p>
          <w:p w:rsidR="002523E3" w:rsidRDefault="002523E3" w:rsidP="002523E3">
            <w:pPr>
              <w:rPr>
                <w:sz w:val="22"/>
                <w:szCs w:val="22"/>
              </w:rPr>
            </w:pPr>
          </w:p>
          <w:p w:rsidR="00EC2A98" w:rsidRDefault="009D0D69" w:rsidP="00FB0319">
            <w:pPr>
              <w:jc w:val="center"/>
              <w:rPr>
                <w:sz w:val="22"/>
                <w:szCs w:val="22"/>
              </w:rPr>
            </w:pPr>
            <m:oMathPara>
              <m:oMath>
                <m:r>
                  <w:rPr>
                    <w:rFonts w:ascii="Cambria Math" w:hAnsi="Cambria Math"/>
                    <w:sz w:val="22"/>
                    <w:szCs w:val="22"/>
                  </w:rPr>
                  <m:t xml:space="preserve">a∝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m:t>
                    </m:r>
                  </m:den>
                </m:f>
              </m:oMath>
            </m:oMathPara>
          </w:p>
          <w:p w:rsidR="00EC2A98" w:rsidRDefault="00EC2A98" w:rsidP="00FB0319">
            <w:pPr>
              <w:jc w:val="center"/>
              <w:rPr>
                <w:sz w:val="22"/>
                <w:szCs w:val="22"/>
              </w:rPr>
            </w:pPr>
          </w:p>
          <w:p w:rsidR="00EC2A98" w:rsidRDefault="009D0D69" w:rsidP="009D0D69">
            <w:pPr>
              <w:rPr>
                <w:sz w:val="22"/>
                <w:szCs w:val="22"/>
              </w:rPr>
            </w:pPr>
            <w:r>
              <w:rPr>
                <w:sz w:val="22"/>
                <w:szCs w:val="22"/>
              </w:rPr>
              <w:t>Entonces se tiene que</w:t>
            </w:r>
            <w:r w:rsidR="005D0B94">
              <w:rPr>
                <w:sz w:val="22"/>
                <w:szCs w:val="22"/>
              </w:rPr>
              <w:t xml:space="preserve"> la</w:t>
            </w:r>
            <w:r>
              <w:rPr>
                <w:sz w:val="22"/>
                <w:szCs w:val="22"/>
              </w:rPr>
              <w:t xml:space="preserve"> </w:t>
            </w:r>
            <w:r w:rsidR="005D0B94">
              <w:rPr>
                <w:sz w:val="22"/>
                <w:szCs w:val="22"/>
              </w:rPr>
              <w:t>a</w:t>
            </w:r>
            <w:r>
              <w:rPr>
                <w:sz w:val="22"/>
                <w:szCs w:val="22"/>
              </w:rPr>
              <w:t xml:space="preserve">celeración es: </w:t>
            </w:r>
            <m:oMath>
              <m:r>
                <m:rPr>
                  <m:sty m:val="p"/>
                </m:rPr>
                <w:rPr>
                  <w:rFonts w:ascii="Cambria Math" w:hAnsi="Cambria Math"/>
                  <w:sz w:val="22"/>
                  <w:szCs w:val="22"/>
                </w:rPr>
                <w:br/>
              </m:r>
            </m:oMath>
            <m:oMathPara>
              <m:oMath>
                <m:r>
                  <w:rPr>
                    <w:rFonts w:ascii="Cambria Math" w:hAnsi="Cambria Math"/>
                    <w:sz w:val="22"/>
                    <w:szCs w:val="22"/>
                  </w:rPr>
                  <m:t xml:space="preserve">a=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neta</m:t>
                        </m:r>
                      </m:sub>
                    </m:sSub>
                  </m:num>
                  <m:den>
                    <m:r>
                      <w:rPr>
                        <w:rFonts w:ascii="Cambria Math" w:hAnsi="Cambria Math"/>
                        <w:sz w:val="22"/>
                        <w:szCs w:val="22"/>
                      </w:rPr>
                      <m:t>m</m:t>
                    </m:r>
                  </m:den>
                </m:f>
              </m:oMath>
            </m:oMathPara>
          </w:p>
          <w:p w:rsidR="00EC2A98" w:rsidRDefault="00EC2A98" w:rsidP="00FB0319">
            <w:pPr>
              <w:jc w:val="center"/>
              <w:rPr>
                <w:sz w:val="22"/>
                <w:szCs w:val="22"/>
              </w:rPr>
            </w:pPr>
          </w:p>
          <w:p w:rsidR="006772E3" w:rsidRPr="00B01B59" w:rsidRDefault="006772E3" w:rsidP="00FB0319">
            <w:pPr>
              <w:jc w:val="both"/>
              <w:rPr>
                <w:sz w:val="22"/>
                <w:szCs w:val="22"/>
              </w:rPr>
            </w:pPr>
          </w:p>
        </w:tc>
      </w:tr>
      <w:tr w:rsidR="00390A3A" w:rsidRPr="00B01B59" w:rsidTr="00741A0C">
        <w:tc>
          <w:tcPr>
            <w:tcW w:w="9736" w:type="dxa"/>
          </w:tcPr>
          <w:p w:rsidR="00390A3A" w:rsidRPr="005D0B94" w:rsidRDefault="005D0B94" w:rsidP="00FB0319">
            <w:pPr>
              <w:jc w:val="both"/>
              <w:rPr>
                <w:b/>
                <w:sz w:val="22"/>
                <w:szCs w:val="22"/>
              </w:rPr>
            </w:pPr>
            <w:r w:rsidRPr="005D0B94">
              <w:rPr>
                <w:b/>
                <w:sz w:val="22"/>
                <w:szCs w:val="22"/>
              </w:rPr>
              <w:lastRenderedPageBreak/>
              <w:t>Discusión Previa: Predicción:</w:t>
            </w:r>
          </w:p>
          <w:p w:rsidR="005D0B94" w:rsidRDefault="005D0B94" w:rsidP="00FB0319">
            <w:pPr>
              <w:jc w:val="both"/>
              <w:rPr>
                <w:sz w:val="22"/>
                <w:szCs w:val="22"/>
              </w:rPr>
            </w:pPr>
          </w:p>
          <w:p w:rsidR="005D0B94" w:rsidRDefault="005D0B94" w:rsidP="005D0B94">
            <w:pPr>
              <w:pStyle w:val="Prrafodelista"/>
              <w:numPr>
                <w:ilvl w:val="0"/>
                <w:numId w:val="34"/>
              </w:numPr>
              <w:jc w:val="both"/>
              <w:rPr>
                <w:sz w:val="22"/>
                <w:szCs w:val="22"/>
              </w:rPr>
            </w:pPr>
            <w:r>
              <w:rPr>
                <w:sz w:val="22"/>
                <w:szCs w:val="22"/>
              </w:rPr>
              <w:t>¿Qué sucede con un objeto al que se le aplica una fuerza neta?</w:t>
            </w:r>
          </w:p>
          <w:p w:rsidR="005D0B94" w:rsidRPr="005D0B94" w:rsidRDefault="005D0B94" w:rsidP="005D0B94">
            <w:pPr>
              <w:jc w:val="both"/>
              <w:rPr>
                <w:sz w:val="22"/>
                <w:szCs w:val="22"/>
              </w:rPr>
            </w:pPr>
          </w:p>
          <w:p w:rsidR="005D0B94" w:rsidRPr="005D0B94" w:rsidRDefault="005D0B94" w:rsidP="005D0B94">
            <w:pPr>
              <w:pStyle w:val="Prrafodelista"/>
              <w:numPr>
                <w:ilvl w:val="0"/>
                <w:numId w:val="34"/>
              </w:numPr>
              <w:jc w:val="both"/>
              <w:rPr>
                <w:sz w:val="22"/>
                <w:szCs w:val="22"/>
              </w:rPr>
            </w:pPr>
            <w:r>
              <w:rPr>
                <w:sz w:val="22"/>
                <w:szCs w:val="22"/>
              </w:rPr>
              <w:t>¿Qué sucede con el movimiento  de un objeto si este tiene una masa constante pero se cambia la magnitud de la fuerza neta aplicada sobre él?</w:t>
            </w:r>
          </w:p>
          <w:p w:rsidR="005D0B94" w:rsidRDefault="005D0B94" w:rsidP="00FB0319">
            <w:pPr>
              <w:jc w:val="both"/>
              <w:rPr>
                <w:sz w:val="22"/>
                <w:szCs w:val="22"/>
              </w:rPr>
            </w:pPr>
          </w:p>
          <w:p w:rsidR="005D0B94" w:rsidRPr="00B01B59" w:rsidRDefault="005D0B94" w:rsidP="00FB0319">
            <w:pPr>
              <w:jc w:val="both"/>
              <w:rPr>
                <w:sz w:val="22"/>
                <w:szCs w:val="22"/>
              </w:rPr>
            </w:pPr>
          </w:p>
        </w:tc>
      </w:tr>
      <w:tr w:rsidR="00A2066F" w:rsidRPr="00B01B59" w:rsidTr="00A2066F">
        <w:tc>
          <w:tcPr>
            <w:tcW w:w="9736" w:type="dxa"/>
            <w:shd w:val="clear" w:color="auto" w:fill="767171" w:themeFill="background2" w:themeFillShade="80"/>
          </w:tcPr>
          <w:p w:rsidR="00A2066F" w:rsidRPr="00B01B59" w:rsidRDefault="00A2066F" w:rsidP="00FB0319">
            <w:pPr>
              <w:tabs>
                <w:tab w:val="left" w:pos="2629"/>
              </w:tabs>
              <w:jc w:val="both"/>
              <w:rPr>
                <w:b/>
                <w:color w:val="FFFFFF" w:themeColor="background1"/>
                <w:sz w:val="22"/>
                <w:szCs w:val="22"/>
              </w:rPr>
            </w:pPr>
            <w:r w:rsidRPr="00B01B59">
              <w:rPr>
                <w:b/>
                <w:color w:val="FFFFFF" w:themeColor="background1"/>
                <w:sz w:val="22"/>
                <w:szCs w:val="22"/>
              </w:rPr>
              <w:t>MATERIALES Y HERRAMIENTAS</w:t>
            </w:r>
          </w:p>
        </w:tc>
      </w:tr>
      <w:tr w:rsidR="00A2066F" w:rsidRPr="00B502C9" w:rsidTr="00741A0C">
        <w:tc>
          <w:tcPr>
            <w:tcW w:w="9736" w:type="dxa"/>
          </w:tcPr>
          <w:p w:rsidR="00057B69" w:rsidRPr="00B01B59" w:rsidRDefault="00057B69" w:rsidP="00FB0319">
            <w:pPr>
              <w:jc w:val="both"/>
              <w:rPr>
                <w:sz w:val="22"/>
                <w:szCs w:val="22"/>
              </w:rPr>
            </w:pPr>
          </w:p>
          <w:p w:rsidR="000A428B" w:rsidRPr="00B01B59" w:rsidRDefault="000A428B" w:rsidP="00FB0319">
            <w:pPr>
              <w:jc w:val="both"/>
              <w:rPr>
                <w:sz w:val="22"/>
                <w:szCs w:val="22"/>
              </w:rPr>
            </w:pPr>
          </w:p>
          <w:tbl>
            <w:tblPr>
              <w:tblpPr w:leftFromText="141" w:rightFromText="141" w:vertAnchor="text" w:tblpXSpec="center" w:tblpY="-3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5370"/>
              <w:gridCol w:w="2200"/>
            </w:tblGrid>
            <w:tr w:rsidR="000A428B" w:rsidRPr="00B01B59" w:rsidTr="000A428B">
              <w:tc>
                <w:tcPr>
                  <w:tcW w:w="1097" w:type="dxa"/>
                </w:tcPr>
                <w:p w:rsidR="000A428B" w:rsidRPr="00B01B59" w:rsidRDefault="000A428B" w:rsidP="000C3DBE">
                  <w:pPr>
                    <w:pStyle w:val="Equipmentlist"/>
                    <w:jc w:val="center"/>
                    <w:rPr>
                      <w:rFonts w:ascii="Times New Roman" w:hAnsi="Times New Roman"/>
                      <w:b/>
                      <w:sz w:val="22"/>
                      <w:szCs w:val="22"/>
                    </w:rPr>
                  </w:pPr>
                  <w:r w:rsidRPr="005D0B94">
                    <w:rPr>
                      <w:rFonts w:ascii="Times New Roman" w:hAnsi="Times New Roman"/>
                      <w:b/>
                      <w:sz w:val="22"/>
                      <w:szCs w:val="22"/>
                      <w:lang w:val="es-AR"/>
                    </w:rPr>
                    <w:t>Cantidad</w:t>
                  </w:r>
                </w:p>
              </w:tc>
              <w:tc>
                <w:tcPr>
                  <w:tcW w:w="5370" w:type="dxa"/>
                </w:tcPr>
                <w:p w:rsidR="000A428B" w:rsidRPr="00B01B59" w:rsidRDefault="000A428B" w:rsidP="000C3DBE">
                  <w:pPr>
                    <w:pStyle w:val="Equipmentlist"/>
                    <w:jc w:val="both"/>
                    <w:rPr>
                      <w:rFonts w:ascii="Times New Roman" w:hAnsi="Times New Roman"/>
                      <w:b/>
                      <w:sz w:val="22"/>
                      <w:szCs w:val="22"/>
                    </w:rPr>
                  </w:pPr>
                  <w:r w:rsidRPr="005D0B94">
                    <w:rPr>
                      <w:rFonts w:ascii="Times New Roman" w:hAnsi="Times New Roman"/>
                      <w:b/>
                      <w:sz w:val="22"/>
                      <w:szCs w:val="22"/>
                      <w:lang w:val="es-AR"/>
                    </w:rPr>
                    <w:t>Elementos</w:t>
                  </w:r>
                </w:p>
              </w:tc>
              <w:tc>
                <w:tcPr>
                  <w:tcW w:w="2200" w:type="dxa"/>
                </w:tcPr>
                <w:p w:rsidR="000A428B" w:rsidRPr="00B01B59" w:rsidRDefault="000A428B" w:rsidP="000C3DBE">
                  <w:pPr>
                    <w:pStyle w:val="Equipmentlist"/>
                    <w:jc w:val="both"/>
                    <w:rPr>
                      <w:rFonts w:ascii="Times New Roman" w:hAnsi="Times New Roman"/>
                      <w:b/>
                      <w:sz w:val="22"/>
                      <w:szCs w:val="22"/>
                    </w:rPr>
                  </w:pPr>
                  <w:r w:rsidRPr="005D0B94">
                    <w:rPr>
                      <w:rFonts w:ascii="Times New Roman" w:hAnsi="Times New Roman"/>
                      <w:b/>
                      <w:sz w:val="22"/>
                      <w:szCs w:val="22"/>
                      <w:lang w:val="es-AR"/>
                    </w:rPr>
                    <w:t>Referencia</w:t>
                  </w:r>
                </w:p>
              </w:tc>
            </w:tr>
            <w:tr w:rsidR="00FB4FD1" w:rsidRPr="00B01B59" w:rsidTr="000A428B">
              <w:tc>
                <w:tcPr>
                  <w:tcW w:w="1097" w:type="dxa"/>
                </w:tcPr>
                <w:p w:rsidR="00FB4FD1" w:rsidRPr="00ED66D3" w:rsidRDefault="00FB4FD1" w:rsidP="000C3DBE">
                  <w:pPr>
                    <w:pStyle w:val="Equipmentlist"/>
                    <w:jc w:val="center"/>
                    <w:rPr>
                      <w:rFonts w:ascii="Times New Roman" w:hAnsi="Times New Roman"/>
                      <w:sz w:val="22"/>
                      <w:szCs w:val="22"/>
                    </w:rPr>
                  </w:pPr>
                  <w:r>
                    <w:rPr>
                      <w:rFonts w:ascii="Times New Roman" w:hAnsi="Times New Roman"/>
                      <w:sz w:val="22"/>
                      <w:szCs w:val="22"/>
                    </w:rPr>
                    <w:t>1</w:t>
                  </w:r>
                </w:p>
              </w:tc>
              <w:tc>
                <w:tcPr>
                  <w:tcW w:w="5370" w:type="dxa"/>
                </w:tcPr>
                <w:p w:rsidR="00FB4FD1" w:rsidRPr="00ED66D3" w:rsidRDefault="00FB4FD1" w:rsidP="000C3DBE">
                  <w:pPr>
                    <w:pStyle w:val="Equipmentlist"/>
                    <w:jc w:val="both"/>
                    <w:rPr>
                      <w:rFonts w:ascii="Times New Roman" w:hAnsi="Times New Roman"/>
                      <w:sz w:val="22"/>
                      <w:szCs w:val="22"/>
                      <w:lang w:val="es-AR"/>
                    </w:rPr>
                  </w:pPr>
                  <w:r>
                    <w:rPr>
                      <w:rFonts w:ascii="Times New Roman" w:hAnsi="Times New Roman"/>
                      <w:sz w:val="22"/>
                      <w:szCs w:val="22"/>
                      <w:lang w:val="es-AR"/>
                    </w:rPr>
                    <w:t>Software DataStudio</w:t>
                  </w:r>
                </w:p>
              </w:tc>
              <w:tc>
                <w:tcPr>
                  <w:tcW w:w="2200" w:type="dxa"/>
                </w:tcPr>
                <w:p w:rsidR="00FB4FD1" w:rsidRPr="00ED66D3" w:rsidRDefault="00FB4FD1" w:rsidP="000C3DBE">
                  <w:pPr>
                    <w:pStyle w:val="Equipmentlist"/>
                    <w:jc w:val="both"/>
                    <w:rPr>
                      <w:rFonts w:ascii="Times New Roman" w:hAnsi="Times New Roman"/>
                      <w:sz w:val="22"/>
                      <w:szCs w:val="22"/>
                      <w:lang w:val="es-AR"/>
                    </w:rPr>
                  </w:pPr>
                  <w:r w:rsidRPr="00FB4FD1">
                    <w:rPr>
                      <w:rFonts w:ascii="Times New Roman" w:hAnsi="Times New Roman"/>
                      <w:sz w:val="22"/>
                      <w:szCs w:val="22"/>
                    </w:rPr>
                    <w:t>CI-6870F</w:t>
                  </w:r>
                </w:p>
              </w:tc>
            </w:tr>
            <w:tr w:rsidR="000A428B" w:rsidRPr="00B01B59" w:rsidTr="000A428B">
              <w:tc>
                <w:tcPr>
                  <w:tcW w:w="1097" w:type="dxa"/>
                </w:tcPr>
                <w:p w:rsidR="000A428B" w:rsidRPr="00ED66D3" w:rsidRDefault="000A428B" w:rsidP="000C3DBE">
                  <w:pPr>
                    <w:pStyle w:val="Equipmentlist"/>
                    <w:jc w:val="center"/>
                    <w:rPr>
                      <w:rFonts w:ascii="Times New Roman" w:hAnsi="Times New Roman"/>
                      <w:sz w:val="22"/>
                      <w:szCs w:val="22"/>
                    </w:rPr>
                  </w:pPr>
                  <w:r w:rsidRPr="00ED66D3">
                    <w:rPr>
                      <w:rFonts w:ascii="Times New Roman" w:hAnsi="Times New Roman"/>
                      <w:sz w:val="22"/>
                      <w:szCs w:val="22"/>
                    </w:rPr>
                    <w:t>1</w:t>
                  </w:r>
                </w:p>
              </w:tc>
              <w:tc>
                <w:tcPr>
                  <w:tcW w:w="5370" w:type="dxa"/>
                </w:tcPr>
                <w:p w:rsidR="000A428B" w:rsidRPr="00DF746F" w:rsidRDefault="000A428B" w:rsidP="000C3DBE">
                  <w:pPr>
                    <w:pStyle w:val="Equipmentlist"/>
                    <w:jc w:val="both"/>
                    <w:rPr>
                      <w:rFonts w:ascii="Times New Roman" w:hAnsi="Times New Roman"/>
                      <w:sz w:val="22"/>
                      <w:szCs w:val="22"/>
                      <w:lang w:val="es-AR"/>
                    </w:rPr>
                  </w:pPr>
                  <w:r w:rsidRPr="00DF746F">
                    <w:rPr>
                      <w:rFonts w:ascii="Times New Roman" w:hAnsi="Times New Roman"/>
                      <w:sz w:val="22"/>
                      <w:szCs w:val="22"/>
                      <w:lang w:val="es-AR"/>
                    </w:rPr>
                    <w:t>Interface PASCO</w:t>
                  </w:r>
                  <w:r w:rsidR="00ED66D3" w:rsidRPr="00DF746F">
                    <w:rPr>
                      <w:rFonts w:ascii="Times New Roman" w:hAnsi="Times New Roman"/>
                      <w:sz w:val="22"/>
                      <w:szCs w:val="22"/>
                      <w:lang w:val="es-AR"/>
                    </w:rPr>
                    <w:t xml:space="preserve"> (para un sensor)</w:t>
                  </w:r>
                </w:p>
              </w:tc>
              <w:tc>
                <w:tcPr>
                  <w:tcW w:w="2200" w:type="dxa"/>
                </w:tcPr>
                <w:p w:rsidR="000A428B" w:rsidRPr="00ED66D3" w:rsidRDefault="00FB4FD1" w:rsidP="000C3DBE">
                  <w:pPr>
                    <w:pStyle w:val="Equipmentlist"/>
                    <w:jc w:val="both"/>
                    <w:rPr>
                      <w:rFonts w:ascii="Times New Roman" w:hAnsi="Times New Roman"/>
                      <w:sz w:val="22"/>
                      <w:szCs w:val="22"/>
                      <w:lang w:val="es-AR"/>
                    </w:rPr>
                  </w:pPr>
                  <w:r>
                    <w:rPr>
                      <w:rFonts w:ascii="Times New Roman" w:hAnsi="Times New Roman"/>
                      <w:sz w:val="22"/>
                      <w:szCs w:val="22"/>
                      <w:lang w:val="es-AR"/>
                    </w:rPr>
                    <w:t>CI-7500</w:t>
                  </w:r>
                </w:p>
              </w:tc>
            </w:tr>
            <w:tr w:rsidR="000A428B" w:rsidRPr="00B01B59" w:rsidTr="000A428B">
              <w:tc>
                <w:tcPr>
                  <w:tcW w:w="1097" w:type="dxa"/>
                </w:tcPr>
                <w:p w:rsidR="000A428B" w:rsidRPr="00ED66D3" w:rsidRDefault="00ED66D3" w:rsidP="000C3DBE">
                  <w:pPr>
                    <w:pStyle w:val="Equipmentlist"/>
                    <w:jc w:val="center"/>
                    <w:rPr>
                      <w:rFonts w:ascii="Times New Roman" w:hAnsi="Times New Roman"/>
                      <w:sz w:val="22"/>
                      <w:szCs w:val="22"/>
                    </w:rPr>
                  </w:pPr>
                  <w:r>
                    <w:rPr>
                      <w:rFonts w:ascii="Times New Roman" w:hAnsi="Times New Roman"/>
                      <w:sz w:val="22"/>
                      <w:szCs w:val="22"/>
                    </w:rPr>
                    <w:t>1</w:t>
                  </w:r>
                </w:p>
              </w:tc>
              <w:tc>
                <w:tcPr>
                  <w:tcW w:w="5370" w:type="dxa"/>
                </w:tcPr>
                <w:p w:rsidR="000A428B" w:rsidRPr="00DF746F" w:rsidRDefault="00ED66D3" w:rsidP="00ED66D3">
                  <w:pPr>
                    <w:pStyle w:val="Equipmentlist"/>
                    <w:jc w:val="both"/>
                    <w:rPr>
                      <w:rFonts w:ascii="Times New Roman" w:hAnsi="Times New Roman"/>
                      <w:sz w:val="22"/>
                      <w:szCs w:val="22"/>
                    </w:rPr>
                  </w:pPr>
                  <w:r w:rsidRPr="00DF746F">
                    <w:rPr>
                      <w:rFonts w:ascii="Times New Roman" w:hAnsi="Times New Roman"/>
                      <w:sz w:val="22"/>
                      <w:szCs w:val="22"/>
                    </w:rPr>
                    <w:t xml:space="preserve">Sensor de </w:t>
                  </w:r>
                  <w:r w:rsidRPr="00DF746F">
                    <w:rPr>
                      <w:rFonts w:ascii="Times New Roman" w:hAnsi="Times New Roman"/>
                      <w:sz w:val="22"/>
                      <w:szCs w:val="22"/>
                      <w:lang w:val="es-AR"/>
                    </w:rPr>
                    <w:t>movimiento</w:t>
                  </w:r>
                </w:p>
              </w:tc>
              <w:tc>
                <w:tcPr>
                  <w:tcW w:w="2200" w:type="dxa"/>
                </w:tcPr>
                <w:p w:rsidR="000A428B" w:rsidRPr="00ED66D3" w:rsidRDefault="00ED66D3" w:rsidP="00ED66D3">
                  <w:pPr>
                    <w:pStyle w:val="Equipmentlist"/>
                    <w:jc w:val="both"/>
                    <w:rPr>
                      <w:rFonts w:ascii="Times New Roman" w:hAnsi="Times New Roman"/>
                      <w:sz w:val="22"/>
                      <w:szCs w:val="22"/>
                    </w:rPr>
                  </w:pPr>
                  <w:r>
                    <w:rPr>
                      <w:rFonts w:ascii="Times New Roman" w:hAnsi="Times New Roman"/>
                      <w:sz w:val="22"/>
                      <w:szCs w:val="22"/>
                    </w:rPr>
                    <w:t>CI</w:t>
                  </w:r>
                  <w:r w:rsidR="000A428B" w:rsidRPr="00ED66D3">
                    <w:rPr>
                      <w:rFonts w:ascii="Times New Roman" w:hAnsi="Times New Roman"/>
                      <w:sz w:val="22"/>
                      <w:szCs w:val="22"/>
                    </w:rPr>
                    <w:t>-</w:t>
                  </w:r>
                  <w:r>
                    <w:rPr>
                      <w:rFonts w:ascii="Times New Roman" w:hAnsi="Times New Roman"/>
                      <w:sz w:val="22"/>
                      <w:szCs w:val="22"/>
                    </w:rPr>
                    <w:t>6742</w:t>
                  </w:r>
                </w:p>
              </w:tc>
            </w:tr>
            <w:tr w:rsidR="000A428B" w:rsidRPr="00B01B59" w:rsidTr="000A428B">
              <w:tc>
                <w:tcPr>
                  <w:tcW w:w="1097" w:type="dxa"/>
                </w:tcPr>
                <w:p w:rsidR="000A428B" w:rsidRPr="00ED66D3" w:rsidRDefault="000A428B" w:rsidP="000C3DBE">
                  <w:pPr>
                    <w:pStyle w:val="Equipmentlist"/>
                    <w:jc w:val="center"/>
                    <w:rPr>
                      <w:rFonts w:ascii="Times New Roman" w:hAnsi="Times New Roman"/>
                      <w:sz w:val="22"/>
                      <w:szCs w:val="22"/>
                    </w:rPr>
                  </w:pPr>
                  <w:r w:rsidRPr="00ED66D3">
                    <w:rPr>
                      <w:rFonts w:ascii="Times New Roman" w:hAnsi="Times New Roman"/>
                      <w:sz w:val="22"/>
                      <w:szCs w:val="22"/>
                    </w:rPr>
                    <w:t>1</w:t>
                  </w:r>
                </w:p>
              </w:tc>
              <w:tc>
                <w:tcPr>
                  <w:tcW w:w="5370" w:type="dxa"/>
                </w:tcPr>
                <w:p w:rsidR="000A428B" w:rsidRPr="00DF746F" w:rsidRDefault="00ED66D3" w:rsidP="000C3DBE">
                  <w:pPr>
                    <w:pStyle w:val="Equipmentlist"/>
                    <w:jc w:val="both"/>
                    <w:rPr>
                      <w:rFonts w:ascii="Times New Roman" w:hAnsi="Times New Roman"/>
                      <w:sz w:val="22"/>
                      <w:szCs w:val="22"/>
                      <w:lang w:val="es-ES"/>
                    </w:rPr>
                  </w:pPr>
                  <w:r w:rsidRPr="00DF746F">
                    <w:rPr>
                      <w:rFonts w:ascii="Times New Roman" w:hAnsi="Times New Roman"/>
                      <w:sz w:val="22"/>
                      <w:szCs w:val="22"/>
                      <w:lang w:val="es-ES"/>
                    </w:rPr>
                    <w:t>Riel de 1.2 m</w:t>
                  </w:r>
                </w:p>
              </w:tc>
              <w:tc>
                <w:tcPr>
                  <w:tcW w:w="2200" w:type="dxa"/>
                </w:tcPr>
                <w:p w:rsidR="000A428B" w:rsidRPr="00ED66D3" w:rsidRDefault="000A428B" w:rsidP="00ED66D3">
                  <w:pPr>
                    <w:pStyle w:val="Equipmentlist"/>
                    <w:jc w:val="both"/>
                    <w:rPr>
                      <w:rFonts w:ascii="Times New Roman" w:hAnsi="Times New Roman"/>
                      <w:sz w:val="22"/>
                      <w:szCs w:val="22"/>
                    </w:rPr>
                  </w:pPr>
                  <w:r w:rsidRPr="00ED66D3">
                    <w:rPr>
                      <w:rFonts w:ascii="Times New Roman" w:hAnsi="Times New Roman"/>
                      <w:sz w:val="22"/>
                      <w:szCs w:val="22"/>
                    </w:rPr>
                    <w:t>ME-</w:t>
                  </w:r>
                  <w:r w:rsidR="00ED66D3">
                    <w:rPr>
                      <w:rFonts w:ascii="Times New Roman" w:hAnsi="Times New Roman"/>
                      <w:sz w:val="22"/>
                      <w:szCs w:val="22"/>
                    </w:rPr>
                    <w:t>9435A</w:t>
                  </w:r>
                </w:p>
              </w:tc>
            </w:tr>
            <w:tr w:rsidR="000A428B" w:rsidRPr="00B01B59" w:rsidTr="000A428B">
              <w:tc>
                <w:tcPr>
                  <w:tcW w:w="1097" w:type="dxa"/>
                </w:tcPr>
                <w:p w:rsidR="000A428B" w:rsidRPr="00ED66D3" w:rsidRDefault="000A428B" w:rsidP="000C3DBE">
                  <w:pPr>
                    <w:pStyle w:val="Equipmentlist"/>
                    <w:jc w:val="center"/>
                    <w:rPr>
                      <w:rFonts w:ascii="Times New Roman" w:hAnsi="Times New Roman"/>
                      <w:sz w:val="22"/>
                      <w:szCs w:val="22"/>
                    </w:rPr>
                  </w:pPr>
                  <w:r w:rsidRPr="00ED66D3">
                    <w:rPr>
                      <w:rFonts w:ascii="Times New Roman" w:hAnsi="Times New Roman"/>
                      <w:sz w:val="22"/>
                      <w:szCs w:val="22"/>
                    </w:rPr>
                    <w:t>1</w:t>
                  </w:r>
                </w:p>
              </w:tc>
              <w:tc>
                <w:tcPr>
                  <w:tcW w:w="5370" w:type="dxa"/>
                </w:tcPr>
                <w:p w:rsidR="000A428B" w:rsidRPr="00DF746F" w:rsidRDefault="00ED66D3" w:rsidP="000C3DBE">
                  <w:pPr>
                    <w:pStyle w:val="Equipmentlist"/>
                    <w:jc w:val="both"/>
                    <w:rPr>
                      <w:rFonts w:ascii="Times New Roman" w:hAnsi="Times New Roman"/>
                      <w:sz w:val="22"/>
                      <w:szCs w:val="22"/>
                      <w:lang w:val="es-ES"/>
                    </w:rPr>
                  </w:pPr>
                  <w:r w:rsidRPr="00DF746F">
                    <w:rPr>
                      <w:rFonts w:ascii="Times New Roman" w:hAnsi="Times New Roman"/>
                      <w:sz w:val="22"/>
                      <w:szCs w:val="22"/>
                      <w:lang w:val="es-ES"/>
                    </w:rPr>
                    <w:t>Carrito PASCO</w:t>
                  </w:r>
                </w:p>
              </w:tc>
              <w:tc>
                <w:tcPr>
                  <w:tcW w:w="2200" w:type="dxa"/>
                </w:tcPr>
                <w:p w:rsidR="000A428B" w:rsidRPr="00ED66D3" w:rsidRDefault="000A428B" w:rsidP="00ED66D3">
                  <w:pPr>
                    <w:pStyle w:val="Equipmentlist"/>
                    <w:jc w:val="both"/>
                    <w:rPr>
                      <w:rFonts w:ascii="Times New Roman" w:hAnsi="Times New Roman"/>
                      <w:sz w:val="22"/>
                      <w:szCs w:val="22"/>
                    </w:rPr>
                  </w:pPr>
                  <w:r w:rsidRPr="00ED66D3">
                    <w:rPr>
                      <w:rFonts w:ascii="Times New Roman" w:hAnsi="Times New Roman"/>
                      <w:sz w:val="22"/>
                      <w:szCs w:val="22"/>
                    </w:rPr>
                    <w:t>ME-</w:t>
                  </w:r>
                  <w:r w:rsidR="00ED66D3">
                    <w:rPr>
                      <w:rFonts w:ascii="Times New Roman" w:hAnsi="Times New Roman"/>
                      <w:sz w:val="22"/>
                      <w:szCs w:val="22"/>
                    </w:rPr>
                    <w:t>9430</w:t>
                  </w:r>
                </w:p>
              </w:tc>
            </w:tr>
            <w:tr w:rsidR="000A428B" w:rsidRPr="00B01B59" w:rsidTr="000A428B">
              <w:tc>
                <w:tcPr>
                  <w:tcW w:w="1097" w:type="dxa"/>
                </w:tcPr>
                <w:p w:rsidR="000A428B" w:rsidRPr="00FB4FD1" w:rsidRDefault="000A428B" w:rsidP="000C3DBE">
                  <w:pPr>
                    <w:pStyle w:val="Equipmentlist"/>
                    <w:jc w:val="center"/>
                    <w:rPr>
                      <w:rFonts w:ascii="Times New Roman" w:hAnsi="Times New Roman"/>
                      <w:sz w:val="22"/>
                      <w:szCs w:val="22"/>
                    </w:rPr>
                  </w:pPr>
                  <w:r w:rsidRPr="00FB4FD1">
                    <w:rPr>
                      <w:rFonts w:ascii="Times New Roman" w:hAnsi="Times New Roman"/>
                      <w:sz w:val="22"/>
                      <w:szCs w:val="22"/>
                    </w:rPr>
                    <w:t>1</w:t>
                  </w:r>
                </w:p>
              </w:tc>
              <w:tc>
                <w:tcPr>
                  <w:tcW w:w="5370" w:type="dxa"/>
                </w:tcPr>
                <w:p w:rsidR="000A428B" w:rsidRPr="00DF746F" w:rsidRDefault="00DF746F" w:rsidP="00FB4FD1">
                  <w:pPr>
                    <w:pStyle w:val="Equipmentlist"/>
                    <w:ind w:left="0" w:firstLine="0"/>
                    <w:jc w:val="both"/>
                    <w:rPr>
                      <w:rFonts w:ascii="Times New Roman" w:hAnsi="Times New Roman"/>
                      <w:sz w:val="22"/>
                      <w:szCs w:val="22"/>
                      <w:lang w:val="es-AR"/>
                    </w:rPr>
                  </w:pPr>
                  <w:r w:rsidRPr="00DF746F">
                    <w:rPr>
                      <w:rFonts w:ascii="Times New Roman" w:hAnsi="Times New Roman"/>
                      <w:sz w:val="22"/>
                      <w:szCs w:val="22"/>
                      <w:lang w:val="es-AR"/>
                    </w:rPr>
                    <w:t>Masas y accesorios para colgar</w:t>
                  </w:r>
                </w:p>
              </w:tc>
              <w:tc>
                <w:tcPr>
                  <w:tcW w:w="2200" w:type="dxa"/>
                </w:tcPr>
                <w:p w:rsidR="000A428B" w:rsidRPr="00FB4FD1" w:rsidRDefault="00FB4FD1" w:rsidP="00DF746F">
                  <w:pPr>
                    <w:pStyle w:val="Equipmentlist"/>
                    <w:jc w:val="both"/>
                    <w:rPr>
                      <w:rFonts w:ascii="Times New Roman" w:hAnsi="Times New Roman"/>
                      <w:sz w:val="22"/>
                      <w:szCs w:val="22"/>
                    </w:rPr>
                  </w:pPr>
                  <w:r>
                    <w:rPr>
                      <w:rFonts w:ascii="Times New Roman" w:hAnsi="Times New Roman"/>
                      <w:sz w:val="22"/>
                      <w:szCs w:val="22"/>
                    </w:rPr>
                    <w:t>ME-9</w:t>
                  </w:r>
                  <w:r w:rsidR="00DF746F">
                    <w:rPr>
                      <w:rFonts w:ascii="Times New Roman" w:hAnsi="Times New Roman"/>
                      <w:sz w:val="22"/>
                      <w:szCs w:val="22"/>
                    </w:rPr>
                    <w:t>348</w:t>
                  </w:r>
                </w:p>
              </w:tc>
            </w:tr>
            <w:tr w:rsidR="00DF746F" w:rsidRPr="00B01B59" w:rsidTr="000A428B">
              <w:tc>
                <w:tcPr>
                  <w:tcW w:w="1097" w:type="dxa"/>
                </w:tcPr>
                <w:p w:rsidR="00DF746F" w:rsidRPr="00FB4FD1" w:rsidRDefault="00DF746F" w:rsidP="000C3DBE">
                  <w:pPr>
                    <w:pStyle w:val="Equipmentlist"/>
                    <w:jc w:val="center"/>
                    <w:rPr>
                      <w:rFonts w:ascii="Times New Roman" w:hAnsi="Times New Roman"/>
                      <w:sz w:val="22"/>
                      <w:szCs w:val="22"/>
                    </w:rPr>
                  </w:pPr>
                  <w:r>
                    <w:rPr>
                      <w:rFonts w:ascii="Times New Roman" w:hAnsi="Times New Roman"/>
                      <w:sz w:val="22"/>
                      <w:szCs w:val="22"/>
                    </w:rPr>
                    <w:t>1</w:t>
                  </w:r>
                </w:p>
              </w:tc>
              <w:tc>
                <w:tcPr>
                  <w:tcW w:w="5370" w:type="dxa"/>
                </w:tcPr>
                <w:p w:rsidR="00DF746F" w:rsidRPr="00FB4FD1" w:rsidRDefault="00DF746F" w:rsidP="000C3DBE">
                  <w:pPr>
                    <w:pStyle w:val="Equipmentlist"/>
                    <w:jc w:val="both"/>
                    <w:rPr>
                      <w:rFonts w:ascii="Times New Roman" w:hAnsi="Times New Roman"/>
                      <w:sz w:val="22"/>
                      <w:szCs w:val="22"/>
                    </w:rPr>
                  </w:pPr>
                  <w:r w:rsidRPr="00DF746F">
                    <w:rPr>
                      <w:rFonts w:ascii="Times New Roman" w:hAnsi="Times New Roman"/>
                      <w:sz w:val="22"/>
                      <w:szCs w:val="22"/>
                      <w:lang w:val="es-AR"/>
                    </w:rPr>
                    <w:t>Balanza</w:t>
                  </w:r>
                </w:p>
              </w:tc>
              <w:tc>
                <w:tcPr>
                  <w:tcW w:w="2200" w:type="dxa"/>
                </w:tcPr>
                <w:p w:rsidR="00DF746F" w:rsidRDefault="00DF746F" w:rsidP="00FB4FD1">
                  <w:pPr>
                    <w:pStyle w:val="Equipmentlist"/>
                    <w:jc w:val="both"/>
                    <w:rPr>
                      <w:rFonts w:ascii="Times New Roman" w:hAnsi="Times New Roman"/>
                      <w:sz w:val="22"/>
                      <w:szCs w:val="22"/>
                    </w:rPr>
                  </w:pPr>
                  <w:r>
                    <w:rPr>
                      <w:rFonts w:ascii="Times New Roman" w:hAnsi="Times New Roman"/>
                      <w:sz w:val="22"/>
                      <w:szCs w:val="22"/>
                    </w:rPr>
                    <w:t>SE-8723</w:t>
                  </w:r>
                </w:p>
              </w:tc>
            </w:tr>
            <w:tr w:rsidR="000A428B" w:rsidRPr="00B01B59" w:rsidTr="000A428B">
              <w:tc>
                <w:tcPr>
                  <w:tcW w:w="1097" w:type="dxa"/>
                </w:tcPr>
                <w:p w:rsidR="000A428B" w:rsidRPr="00FB4FD1" w:rsidRDefault="000A428B" w:rsidP="000C3DBE">
                  <w:pPr>
                    <w:pStyle w:val="Equipmentlist"/>
                    <w:jc w:val="center"/>
                    <w:rPr>
                      <w:rFonts w:ascii="Times New Roman" w:hAnsi="Times New Roman"/>
                      <w:sz w:val="22"/>
                      <w:szCs w:val="22"/>
                    </w:rPr>
                  </w:pPr>
                  <w:r w:rsidRPr="00FB4FD1">
                    <w:rPr>
                      <w:rFonts w:ascii="Times New Roman" w:hAnsi="Times New Roman"/>
                      <w:sz w:val="22"/>
                      <w:szCs w:val="22"/>
                    </w:rPr>
                    <w:t>1</w:t>
                  </w:r>
                </w:p>
              </w:tc>
              <w:tc>
                <w:tcPr>
                  <w:tcW w:w="5370" w:type="dxa"/>
                </w:tcPr>
                <w:p w:rsidR="000A428B" w:rsidRPr="00FB4FD1" w:rsidRDefault="00DF746F" w:rsidP="000C3DBE">
                  <w:pPr>
                    <w:pStyle w:val="Equipmentlist"/>
                    <w:jc w:val="both"/>
                    <w:rPr>
                      <w:rFonts w:ascii="Times New Roman" w:hAnsi="Times New Roman"/>
                      <w:sz w:val="22"/>
                      <w:szCs w:val="22"/>
                    </w:rPr>
                  </w:pPr>
                  <w:r>
                    <w:rPr>
                      <w:rFonts w:ascii="Times New Roman" w:hAnsi="Times New Roman"/>
                      <w:sz w:val="22"/>
                      <w:szCs w:val="22"/>
                    </w:rPr>
                    <w:t xml:space="preserve">Super </w:t>
                  </w:r>
                  <w:r w:rsidRPr="00DF746F">
                    <w:rPr>
                      <w:rFonts w:ascii="Times New Roman" w:hAnsi="Times New Roman"/>
                      <w:sz w:val="22"/>
                      <w:szCs w:val="22"/>
                      <w:lang w:val="es-AR"/>
                    </w:rPr>
                    <w:t>polea</w:t>
                  </w:r>
                  <w:r>
                    <w:rPr>
                      <w:rFonts w:ascii="Times New Roman" w:hAnsi="Times New Roman"/>
                      <w:sz w:val="22"/>
                      <w:szCs w:val="22"/>
                    </w:rPr>
                    <w:t xml:space="preserve"> con </w:t>
                  </w:r>
                  <w:r w:rsidRPr="00DF746F">
                    <w:rPr>
                      <w:rFonts w:ascii="Times New Roman" w:hAnsi="Times New Roman"/>
                      <w:sz w:val="22"/>
                      <w:szCs w:val="22"/>
                      <w:lang w:val="es-AR"/>
                    </w:rPr>
                    <w:t>abrazadera</w:t>
                  </w:r>
                </w:p>
              </w:tc>
              <w:tc>
                <w:tcPr>
                  <w:tcW w:w="2200" w:type="dxa"/>
                </w:tcPr>
                <w:p w:rsidR="000A428B" w:rsidRPr="00FB4FD1" w:rsidRDefault="00FB4FD1" w:rsidP="00DF746F">
                  <w:pPr>
                    <w:pStyle w:val="Equipmentlist"/>
                    <w:jc w:val="both"/>
                    <w:rPr>
                      <w:rFonts w:ascii="Times New Roman" w:hAnsi="Times New Roman"/>
                      <w:sz w:val="22"/>
                      <w:szCs w:val="22"/>
                    </w:rPr>
                  </w:pPr>
                  <w:r>
                    <w:rPr>
                      <w:rFonts w:ascii="Times New Roman" w:hAnsi="Times New Roman"/>
                      <w:sz w:val="22"/>
                      <w:szCs w:val="22"/>
                    </w:rPr>
                    <w:t>ME</w:t>
                  </w:r>
                  <w:r w:rsidR="000A428B" w:rsidRPr="00FB4FD1">
                    <w:rPr>
                      <w:rFonts w:ascii="Times New Roman" w:hAnsi="Times New Roman"/>
                      <w:sz w:val="22"/>
                      <w:szCs w:val="22"/>
                    </w:rPr>
                    <w:t>-</w:t>
                  </w:r>
                  <w:r>
                    <w:rPr>
                      <w:rFonts w:ascii="Times New Roman" w:hAnsi="Times New Roman"/>
                      <w:sz w:val="22"/>
                      <w:szCs w:val="22"/>
                    </w:rPr>
                    <w:t>9</w:t>
                  </w:r>
                  <w:r w:rsidR="00DF746F">
                    <w:rPr>
                      <w:rFonts w:ascii="Times New Roman" w:hAnsi="Times New Roman"/>
                      <w:sz w:val="22"/>
                      <w:szCs w:val="22"/>
                    </w:rPr>
                    <w:t>448</w:t>
                  </w:r>
                </w:p>
              </w:tc>
            </w:tr>
            <w:tr w:rsidR="00DF746F" w:rsidRPr="00B01B59" w:rsidTr="000A428B">
              <w:tc>
                <w:tcPr>
                  <w:tcW w:w="1097" w:type="dxa"/>
                </w:tcPr>
                <w:p w:rsidR="00DF746F" w:rsidRPr="00FB4FD1" w:rsidRDefault="00DF746F" w:rsidP="000C3DBE">
                  <w:pPr>
                    <w:pStyle w:val="Equipmentlist"/>
                    <w:jc w:val="center"/>
                    <w:rPr>
                      <w:rFonts w:ascii="Times New Roman" w:hAnsi="Times New Roman"/>
                      <w:sz w:val="22"/>
                      <w:szCs w:val="22"/>
                    </w:rPr>
                  </w:pPr>
                  <w:r>
                    <w:rPr>
                      <w:rFonts w:ascii="Times New Roman" w:hAnsi="Times New Roman"/>
                      <w:sz w:val="22"/>
                      <w:szCs w:val="22"/>
                    </w:rPr>
                    <w:t>1 m</w:t>
                  </w:r>
                </w:p>
              </w:tc>
              <w:tc>
                <w:tcPr>
                  <w:tcW w:w="5370" w:type="dxa"/>
                </w:tcPr>
                <w:p w:rsidR="00DF746F" w:rsidRDefault="00DF746F" w:rsidP="000C3DBE">
                  <w:pPr>
                    <w:pStyle w:val="Equipmentlist"/>
                    <w:jc w:val="both"/>
                    <w:rPr>
                      <w:rFonts w:ascii="Times New Roman" w:hAnsi="Times New Roman"/>
                      <w:sz w:val="22"/>
                      <w:szCs w:val="22"/>
                    </w:rPr>
                  </w:pPr>
                  <w:r>
                    <w:rPr>
                      <w:rFonts w:ascii="Times New Roman" w:hAnsi="Times New Roman"/>
                      <w:sz w:val="22"/>
                      <w:szCs w:val="22"/>
                    </w:rPr>
                    <w:t xml:space="preserve">Hilo o </w:t>
                  </w:r>
                  <w:r w:rsidRPr="00DF746F">
                    <w:rPr>
                      <w:rFonts w:ascii="Times New Roman" w:hAnsi="Times New Roman"/>
                      <w:sz w:val="22"/>
                      <w:szCs w:val="22"/>
                      <w:lang w:val="es-AR"/>
                    </w:rPr>
                    <w:t>cuerda</w:t>
                  </w:r>
                </w:p>
              </w:tc>
              <w:tc>
                <w:tcPr>
                  <w:tcW w:w="2200" w:type="dxa"/>
                </w:tcPr>
                <w:p w:rsidR="00DF746F" w:rsidRDefault="00DF746F" w:rsidP="00DF746F">
                  <w:pPr>
                    <w:pStyle w:val="Equipmentlist"/>
                    <w:jc w:val="both"/>
                    <w:rPr>
                      <w:rFonts w:ascii="Times New Roman" w:hAnsi="Times New Roman"/>
                      <w:sz w:val="22"/>
                      <w:szCs w:val="22"/>
                    </w:rPr>
                  </w:pPr>
                  <w:r>
                    <w:rPr>
                      <w:rFonts w:ascii="Times New Roman" w:hAnsi="Times New Roman"/>
                      <w:sz w:val="22"/>
                      <w:szCs w:val="22"/>
                    </w:rPr>
                    <w:t>SE-8050</w:t>
                  </w:r>
                </w:p>
              </w:tc>
            </w:tr>
            <w:tr w:rsidR="000A428B" w:rsidRPr="00B502C9" w:rsidTr="00DF746F">
              <w:tc>
                <w:tcPr>
                  <w:tcW w:w="1097" w:type="dxa"/>
                </w:tcPr>
                <w:p w:rsidR="000A428B" w:rsidRPr="00FB4FD1" w:rsidRDefault="000A428B" w:rsidP="000C3DBE">
                  <w:pPr>
                    <w:pStyle w:val="Equipmentlist"/>
                    <w:jc w:val="center"/>
                    <w:rPr>
                      <w:rFonts w:ascii="Times New Roman" w:hAnsi="Times New Roman"/>
                      <w:sz w:val="22"/>
                      <w:szCs w:val="22"/>
                    </w:rPr>
                  </w:pPr>
                  <w:r w:rsidRPr="00FB4FD1">
                    <w:rPr>
                      <w:rFonts w:ascii="Times New Roman" w:hAnsi="Times New Roman"/>
                      <w:sz w:val="22"/>
                      <w:szCs w:val="22"/>
                    </w:rPr>
                    <w:t>1</w:t>
                  </w:r>
                </w:p>
              </w:tc>
              <w:tc>
                <w:tcPr>
                  <w:tcW w:w="5370" w:type="dxa"/>
                </w:tcPr>
                <w:p w:rsidR="000A428B" w:rsidRPr="00FB4FD1" w:rsidRDefault="00FB4FD1" w:rsidP="000C3DBE">
                  <w:pPr>
                    <w:pStyle w:val="Equipmentlist"/>
                    <w:jc w:val="both"/>
                    <w:rPr>
                      <w:rFonts w:ascii="Times New Roman" w:hAnsi="Times New Roman"/>
                      <w:sz w:val="22"/>
                      <w:szCs w:val="22"/>
                    </w:rPr>
                  </w:pPr>
                  <w:r>
                    <w:rPr>
                      <w:rFonts w:ascii="Times New Roman" w:hAnsi="Times New Roman"/>
                      <w:sz w:val="22"/>
                      <w:szCs w:val="22"/>
                    </w:rPr>
                    <w:t>Archivo DataStudio</w:t>
                  </w:r>
                </w:p>
              </w:tc>
              <w:tc>
                <w:tcPr>
                  <w:tcW w:w="2200" w:type="dxa"/>
                  <w:vAlign w:val="center"/>
                </w:tcPr>
                <w:p w:rsidR="000A428B" w:rsidRPr="00FB4FD1" w:rsidRDefault="00FB4FD1" w:rsidP="00DF746F">
                  <w:pPr>
                    <w:pStyle w:val="Equipmentlist"/>
                    <w:ind w:left="0" w:firstLine="0"/>
                    <w:rPr>
                      <w:rFonts w:ascii="Times New Roman" w:hAnsi="Times New Roman"/>
                      <w:sz w:val="22"/>
                      <w:szCs w:val="22"/>
                    </w:rPr>
                  </w:pPr>
                  <w:r>
                    <w:rPr>
                      <w:rFonts w:ascii="Times New Roman" w:hAnsi="Times New Roman"/>
                      <w:sz w:val="22"/>
                      <w:szCs w:val="22"/>
                    </w:rPr>
                    <w:t>1</w:t>
                  </w:r>
                  <w:r w:rsidR="00DF746F">
                    <w:rPr>
                      <w:rFonts w:ascii="Times New Roman" w:hAnsi="Times New Roman"/>
                      <w:sz w:val="22"/>
                      <w:szCs w:val="22"/>
                    </w:rPr>
                    <w:t xml:space="preserve">5A </w:t>
                  </w:r>
                  <w:r>
                    <w:rPr>
                      <w:rFonts w:ascii="Times New Roman" w:hAnsi="Times New Roman"/>
                      <w:sz w:val="22"/>
                      <w:szCs w:val="22"/>
                    </w:rPr>
                    <w:t xml:space="preserve">Newton’s </w:t>
                  </w:r>
                  <w:r w:rsidR="00DF746F">
                    <w:rPr>
                      <w:rFonts w:ascii="Times New Roman" w:hAnsi="Times New Roman"/>
                      <w:sz w:val="22"/>
                      <w:szCs w:val="22"/>
                    </w:rPr>
                    <w:t>2</w:t>
                  </w:r>
                  <w:r w:rsidR="00DF746F" w:rsidRPr="00DF746F">
                    <w:rPr>
                      <w:rFonts w:ascii="Times New Roman" w:hAnsi="Times New Roman"/>
                      <w:sz w:val="22"/>
                      <w:szCs w:val="22"/>
                      <w:vertAlign w:val="superscript"/>
                    </w:rPr>
                    <w:t>nd</w:t>
                  </w:r>
                  <w:r w:rsidR="00DF746F">
                    <w:rPr>
                      <w:rFonts w:ascii="Times New Roman" w:hAnsi="Times New Roman"/>
                      <w:sz w:val="22"/>
                      <w:szCs w:val="22"/>
                    </w:rPr>
                    <w:t xml:space="preserve"> Mass </w:t>
                  </w:r>
                  <w:r>
                    <w:rPr>
                      <w:rFonts w:ascii="Times New Roman" w:hAnsi="Times New Roman"/>
                      <w:sz w:val="22"/>
                      <w:szCs w:val="22"/>
                    </w:rPr>
                    <w:t>Law.ds</w:t>
                  </w:r>
                </w:p>
              </w:tc>
            </w:tr>
          </w:tbl>
          <w:p w:rsidR="00A2066F" w:rsidRPr="00DF746F" w:rsidRDefault="00A2066F" w:rsidP="00FB0319">
            <w:pPr>
              <w:jc w:val="both"/>
              <w:rPr>
                <w:sz w:val="22"/>
                <w:szCs w:val="22"/>
                <w:lang w:val="en-US"/>
              </w:rPr>
            </w:pPr>
          </w:p>
        </w:tc>
      </w:tr>
      <w:tr w:rsidR="00B55418" w:rsidRPr="00B502C9" w:rsidTr="00741A0C">
        <w:tc>
          <w:tcPr>
            <w:tcW w:w="9736" w:type="dxa"/>
          </w:tcPr>
          <w:p w:rsidR="00B55418" w:rsidRPr="00DF746F" w:rsidRDefault="00B55418" w:rsidP="00FB0319">
            <w:pPr>
              <w:jc w:val="both"/>
              <w:rPr>
                <w:sz w:val="22"/>
                <w:szCs w:val="22"/>
                <w:lang w:val="en-US"/>
              </w:rPr>
            </w:pPr>
          </w:p>
        </w:tc>
      </w:tr>
      <w:tr w:rsidR="00A2066F" w:rsidRPr="00B01B59" w:rsidTr="00530562">
        <w:tc>
          <w:tcPr>
            <w:tcW w:w="9736" w:type="dxa"/>
            <w:shd w:val="clear" w:color="auto" w:fill="767171" w:themeFill="background2" w:themeFillShade="80"/>
          </w:tcPr>
          <w:p w:rsidR="00A2066F" w:rsidRPr="00B01B59" w:rsidRDefault="00A2066F" w:rsidP="00FB0319">
            <w:pPr>
              <w:tabs>
                <w:tab w:val="left" w:pos="2629"/>
              </w:tabs>
              <w:jc w:val="both"/>
              <w:rPr>
                <w:b/>
                <w:color w:val="FFFFFF" w:themeColor="background1"/>
                <w:sz w:val="22"/>
                <w:szCs w:val="22"/>
              </w:rPr>
            </w:pPr>
            <w:r w:rsidRPr="00B01B59">
              <w:rPr>
                <w:b/>
                <w:color w:val="FFFFFF" w:themeColor="background1"/>
                <w:sz w:val="22"/>
                <w:szCs w:val="22"/>
              </w:rPr>
              <w:t>INSTRUCCIONES</w:t>
            </w:r>
            <w:r w:rsidRPr="00B01B59">
              <w:rPr>
                <w:b/>
                <w:color w:val="FFFFFF" w:themeColor="background1"/>
                <w:sz w:val="22"/>
                <w:szCs w:val="22"/>
              </w:rPr>
              <w:tab/>
            </w:r>
          </w:p>
        </w:tc>
      </w:tr>
      <w:tr w:rsidR="00A2066F" w:rsidRPr="00B01B59" w:rsidTr="00741A0C">
        <w:tc>
          <w:tcPr>
            <w:tcW w:w="9736" w:type="dxa"/>
          </w:tcPr>
          <w:p w:rsidR="00C2488C" w:rsidRPr="00B01B59" w:rsidRDefault="00C2488C" w:rsidP="00FB0319">
            <w:pPr>
              <w:jc w:val="both"/>
              <w:rPr>
                <w:b/>
                <w:sz w:val="22"/>
                <w:szCs w:val="22"/>
              </w:rPr>
            </w:pPr>
          </w:p>
          <w:p w:rsidR="00A2066F" w:rsidRPr="00B01B59" w:rsidRDefault="00A2066F" w:rsidP="00FB0319">
            <w:pPr>
              <w:jc w:val="both"/>
              <w:rPr>
                <w:b/>
                <w:sz w:val="22"/>
                <w:szCs w:val="22"/>
              </w:rPr>
            </w:pPr>
            <w:r w:rsidRPr="00B01B59">
              <w:rPr>
                <w:b/>
                <w:sz w:val="22"/>
                <w:szCs w:val="22"/>
              </w:rPr>
              <w:t>Configuración</w:t>
            </w:r>
          </w:p>
          <w:p w:rsidR="00A2066F" w:rsidRPr="00B01B59" w:rsidRDefault="00A2066F" w:rsidP="00FB0319">
            <w:pPr>
              <w:pStyle w:val="Prrafodelista"/>
              <w:jc w:val="both"/>
              <w:rPr>
                <w:sz w:val="22"/>
                <w:szCs w:val="22"/>
              </w:rPr>
            </w:pPr>
          </w:p>
          <w:p w:rsidR="00501573" w:rsidRPr="00926415" w:rsidRDefault="00501573" w:rsidP="00501573">
            <w:pPr>
              <w:pStyle w:val="Prrafodelista"/>
              <w:numPr>
                <w:ilvl w:val="0"/>
                <w:numId w:val="8"/>
              </w:numPr>
              <w:spacing w:after="200" w:line="276" w:lineRule="auto"/>
              <w:jc w:val="both"/>
              <w:rPr>
                <w:sz w:val="22"/>
                <w:szCs w:val="22"/>
              </w:rPr>
            </w:pPr>
            <w:r w:rsidRPr="00926415">
              <w:rPr>
                <w:sz w:val="22"/>
                <w:szCs w:val="22"/>
              </w:rPr>
              <w:t>Inici</w:t>
            </w:r>
            <w:r w:rsidR="00926415" w:rsidRPr="00926415">
              <w:rPr>
                <w:sz w:val="22"/>
                <w:szCs w:val="22"/>
              </w:rPr>
              <w:t>ar</w:t>
            </w:r>
            <w:r w:rsidRPr="00926415">
              <w:rPr>
                <w:sz w:val="22"/>
                <w:szCs w:val="22"/>
              </w:rPr>
              <w:t xml:space="preserve"> el software de interface DataStudio (CI-6870F) instalado en la computadora del Laboratorio de física. </w:t>
            </w:r>
          </w:p>
          <w:p w:rsidR="00501573" w:rsidRPr="00926415" w:rsidRDefault="00501573" w:rsidP="00501573">
            <w:pPr>
              <w:pStyle w:val="Prrafodelista"/>
              <w:numPr>
                <w:ilvl w:val="0"/>
                <w:numId w:val="8"/>
              </w:numPr>
              <w:spacing w:after="200" w:line="276" w:lineRule="auto"/>
              <w:jc w:val="both"/>
              <w:rPr>
                <w:sz w:val="22"/>
                <w:szCs w:val="22"/>
              </w:rPr>
            </w:pPr>
            <w:r w:rsidRPr="00926415">
              <w:rPr>
                <w:sz w:val="22"/>
                <w:szCs w:val="22"/>
              </w:rPr>
              <w:t>Configur</w:t>
            </w:r>
            <w:r w:rsidR="00926415" w:rsidRPr="00926415">
              <w:rPr>
                <w:sz w:val="22"/>
                <w:szCs w:val="22"/>
              </w:rPr>
              <w:t>ar</w:t>
            </w:r>
            <w:r w:rsidRPr="00926415">
              <w:rPr>
                <w:sz w:val="22"/>
                <w:szCs w:val="22"/>
              </w:rPr>
              <w:t xml:space="preserve"> el Interface de adquisición de señales (CI-7500) con el software DataStudio, en la pantalla haga doble click sobre el sensor analógico que desea utilizar para la práctica: </w:t>
            </w:r>
            <w:r w:rsidRPr="00926415">
              <w:rPr>
                <w:b/>
                <w:sz w:val="22"/>
                <w:szCs w:val="22"/>
              </w:rPr>
              <w:t>Canal Analógico 1</w:t>
            </w:r>
            <w:r w:rsidRPr="00926415">
              <w:rPr>
                <w:sz w:val="22"/>
                <w:szCs w:val="22"/>
              </w:rPr>
              <w:t>. Ver Guía rápida de DataStudio. 06 DS Quick Reference.pdf</w:t>
            </w:r>
            <w:r w:rsidR="00926415" w:rsidRPr="00926415">
              <w:rPr>
                <w:sz w:val="22"/>
                <w:szCs w:val="22"/>
              </w:rPr>
              <w:t>. Colocar el sensor en el sócalo adecuado.</w:t>
            </w:r>
          </w:p>
          <w:p w:rsidR="00A2066F" w:rsidRPr="00B01B59" w:rsidRDefault="00A2066F" w:rsidP="00FB0319">
            <w:pPr>
              <w:pStyle w:val="Prrafodelista"/>
              <w:jc w:val="both"/>
              <w:rPr>
                <w:sz w:val="22"/>
                <w:szCs w:val="22"/>
              </w:rPr>
            </w:pPr>
          </w:p>
          <w:p w:rsidR="00E01D99" w:rsidRPr="00B01B59" w:rsidRDefault="00A2066F" w:rsidP="00501573">
            <w:pPr>
              <w:pStyle w:val="Prrafodelista"/>
              <w:numPr>
                <w:ilvl w:val="0"/>
                <w:numId w:val="8"/>
              </w:numPr>
              <w:jc w:val="both"/>
              <w:rPr>
                <w:sz w:val="22"/>
                <w:szCs w:val="22"/>
              </w:rPr>
            </w:pPr>
            <w:r w:rsidRPr="00B01B59">
              <w:rPr>
                <w:sz w:val="22"/>
                <w:szCs w:val="22"/>
              </w:rPr>
              <w:t>En el programa DataStudio, abr</w:t>
            </w:r>
            <w:r w:rsidR="00926415">
              <w:rPr>
                <w:sz w:val="22"/>
                <w:szCs w:val="22"/>
              </w:rPr>
              <w:t>ir</w:t>
            </w:r>
            <w:r w:rsidRPr="00B01B59">
              <w:rPr>
                <w:sz w:val="22"/>
                <w:szCs w:val="22"/>
              </w:rPr>
              <w:t xml:space="preserve"> el archivo: 1</w:t>
            </w:r>
            <w:r w:rsidR="000978B8">
              <w:rPr>
                <w:sz w:val="22"/>
                <w:szCs w:val="22"/>
              </w:rPr>
              <w:t>5A</w:t>
            </w:r>
            <w:r w:rsidRPr="00B01B59">
              <w:rPr>
                <w:sz w:val="22"/>
                <w:szCs w:val="22"/>
              </w:rPr>
              <w:t xml:space="preserve"> </w:t>
            </w:r>
            <w:r w:rsidR="00501573">
              <w:rPr>
                <w:sz w:val="22"/>
                <w:szCs w:val="22"/>
              </w:rPr>
              <w:t xml:space="preserve">Newton’s </w:t>
            </w:r>
            <w:r w:rsidR="000978B8">
              <w:rPr>
                <w:sz w:val="22"/>
                <w:szCs w:val="22"/>
              </w:rPr>
              <w:t>2nd Mass</w:t>
            </w:r>
            <w:r w:rsidRPr="00B01B59">
              <w:rPr>
                <w:sz w:val="22"/>
                <w:szCs w:val="22"/>
              </w:rPr>
              <w:t>.ds</w:t>
            </w:r>
            <w:r w:rsidR="00E01D99" w:rsidRPr="00B01B59">
              <w:rPr>
                <w:sz w:val="22"/>
                <w:szCs w:val="22"/>
              </w:rPr>
              <w:t xml:space="preserve"> </w:t>
            </w:r>
          </w:p>
          <w:p w:rsidR="00E01D99" w:rsidRPr="00B01B59" w:rsidRDefault="00E01D99" w:rsidP="00FB0319">
            <w:pPr>
              <w:pStyle w:val="Prrafodelista"/>
              <w:jc w:val="both"/>
              <w:rPr>
                <w:sz w:val="22"/>
                <w:szCs w:val="22"/>
              </w:rPr>
            </w:pPr>
          </w:p>
          <w:p w:rsidR="00A2066F" w:rsidRDefault="00E01D99" w:rsidP="00FB0319">
            <w:pPr>
              <w:pStyle w:val="Prrafodelista"/>
              <w:jc w:val="both"/>
              <w:rPr>
                <w:sz w:val="22"/>
                <w:szCs w:val="22"/>
              </w:rPr>
            </w:pPr>
            <w:r w:rsidRPr="00B01B59">
              <w:rPr>
                <w:i/>
                <w:sz w:val="22"/>
                <w:szCs w:val="22"/>
              </w:rPr>
              <w:t>La simulación indica</w:t>
            </w:r>
            <w:r w:rsidR="00A602ED">
              <w:rPr>
                <w:i/>
                <w:sz w:val="22"/>
                <w:szCs w:val="22"/>
              </w:rPr>
              <w:t>: U</w:t>
            </w:r>
            <w:r w:rsidRPr="00B01B59">
              <w:rPr>
                <w:i/>
                <w:sz w:val="22"/>
                <w:szCs w:val="22"/>
              </w:rPr>
              <w:t>n</w:t>
            </w:r>
            <w:r w:rsidR="00A602ED">
              <w:rPr>
                <w:i/>
                <w:sz w:val="22"/>
                <w:szCs w:val="22"/>
              </w:rPr>
              <w:t xml:space="preserve">a gráfica de </w:t>
            </w:r>
            <w:r w:rsidR="00610F38">
              <w:rPr>
                <w:i/>
                <w:sz w:val="22"/>
                <w:szCs w:val="22"/>
              </w:rPr>
              <w:t xml:space="preserve">la velocidad vs. tiempo. </w:t>
            </w:r>
            <w:r w:rsidR="00E80F42">
              <w:rPr>
                <w:i/>
                <w:sz w:val="22"/>
                <w:szCs w:val="22"/>
              </w:rPr>
              <w:t>El tiempo de muestreo es de 20 Hz. (20 muestras por segundo</w:t>
            </w:r>
            <w:r w:rsidRPr="00B01B59">
              <w:rPr>
                <w:i/>
                <w:sz w:val="22"/>
                <w:szCs w:val="22"/>
              </w:rPr>
              <w:t>)</w:t>
            </w:r>
          </w:p>
          <w:p w:rsidR="00DE12F1" w:rsidRDefault="00DE12F1" w:rsidP="00FB0319">
            <w:pPr>
              <w:pStyle w:val="Prrafodelista"/>
              <w:jc w:val="both"/>
              <w:rPr>
                <w:sz w:val="22"/>
                <w:szCs w:val="22"/>
              </w:rPr>
            </w:pPr>
          </w:p>
          <w:p w:rsidR="00A2066F" w:rsidRPr="00B01B59" w:rsidRDefault="00A602ED" w:rsidP="00501573">
            <w:pPr>
              <w:pStyle w:val="Prrafodelista"/>
              <w:numPr>
                <w:ilvl w:val="0"/>
                <w:numId w:val="8"/>
              </w:numPr>
              <w:jc w:val="both"/>
              <w:rPr>
                <w:sz w:val="22"/>
                <w:szCs w:val="22"/>
              </w:rPr>
            </w:pPr>
            <w:r>
              <w:rPr>
                <w:sz w:val="22"/>
                <w:szCs w:val="22"/>
              </w:rPr>
              <w:t>Colo</w:t>
            </w:r>
            <w:r w:rsidR="00DE12F1">
              <w:rPr>
                <w:sz w:val="22"/>
                <w:szCs w:val="22"/>
              </w:rPr>
              <w:t>car</w:t>
            </w:r>
            <w:r>
              <w:rPr>
                <w:sz w:val="22"/>
                <w:szCs w:val="22"/>
              </w:rPr>
              <w:t xml:space="preserve"> </w:t>
            </w:r>
            <w:r w:rsidR="00DE56D9">
              <w:rPr>
                <w:sz w:val="22"/>
                <w:szCs w:val="22"/>
              </w:rPr>
              <w:t>el</w:t>
            </w:r>
            <w:r>
              <w:rPr>
                <w:sz w:val="22"/>
                <w:szCs w:val="22"/>
              </w:rPr>
              <w:t xml:space="preserve"> riel sobre una superficie horizontal. Nivel</w:t>
            </w:r>
            <w:r w:rsidR="00DE12F1">
              <w:rPr>
                <w:sz w:val="22"/>
                <w:szCs w:val="22"/>
              </w:rPr>
              <w:t>ar</w:t>
            </w:r>
            <w:r>
              <w:rPr>
                <w:sz w:val="22"/>
                <w:szCs w:val="22"/>
              </w:rPr>
              <w:t xml:space="preserve"> </w:t>
            </w:r>
            <w:r w:rsidR="00DE56D9">
              <w:rPr>
                <w:sz w:val="22"/>
                <w:szCs w:val="22"/>
              </w:rPr>
              <w:t>el</w:t>
            </w:r>
            <w:r>
              <w:rPr>
                <w:sz w:val="22"/>
                <w:szCs w:val="22"/>
              </w:rPr>
              <w:t xml:space="preserve"> riel colocando el carrito sobre el</w:t>
            </w:r>
            <w:r w:rsidR="00DE56D9">
              <w:rPr>
                <w:sz w:val="22"/>
                <w:szCs w:val="22"/>
              </w:rPr>
              <w:t xml:space="preserve"> mismo</w:t>
            </w:r>
            <w:r>
              <w:rPr>
                <w:sz w:val="22"/>
                <w:szCs w:val="22"/>
              </w:rPr>
              <w:t xml:space="preserve"> y verificando que no se mueva en ningún sentido antes de in</w:t>
            </w:r>
            <w:r w:rsidR="00DE12F1">
              <w:rPr>
                <w:sz w:val="22"/>
                <w:szCs w:val="22"/>
              </w:rPr>
              <w:t xml:space="preserve">iciar con el experimento, utilizar </w:t>
            </w:r>
            <w:r>
              <w:rPr>
                <w:sz w:val="22"/>
                <w:szCs w:val="22"/>
              </w:rPr>
              <w:t xml:space="preserve"> </w:t>
            </w:r>
            <w:r w:rsidR="00DE56D9">
              <w:rPr>
                <w:sz w:val="22"/>
                <w:szCs w:val="22"/>
              </w:rPr>
              <w:t>un</w:t>
            </w:r>
            <w:r>
              <w:rPr>
                <w:sz w:val="22"/>
                <w:szCs w:val="22"/>
              </w:rPr>
              <w:t xml:space="preserve"> nivel</w:t>
            </w:r>
            <w:r w:rsidR="00DE56D9">
              <w:rPr>
                <w:sz w:val="22"/>
                <w:szCs w:val="22"/>
              </w:rPr>
              <w:t xml:space="preserve"> si </w:t>
            </w:r>
            <w:r w:rsidR="00DE12F1">
              <w:rPr>
                <w:sz w:val="22"/>
                <w:szCs w:val="22"/>
              </w:rPr>
              <w:t xml:space="preserve">se </w:t>
            </w:r>
            <w:r w:rsidR="00DE56D9">
              <w:rPr>
                <w:sz w:val="22"/>
                <w:szCs w:val="22"/>
              </w:rPr>
              <w:t>estima necesario</w:t>
            </w:r>
            <w:r>
              <w:rPr>
                <w:sz w:val="22"/>
                <w:szCs w:val="22"/>
              </w:rPr>
              <w:t xml:space="preserve">, para </w:t>
            </w:r>
            <w:r w:rsidR="00DE56D9">
              <w:rPr>
                <w:sz w:val="22"/>
                <w:szCs w:val="22"/>
              </w:rPr>
              <w:t>nivelarlo</w:t>
            </w:r>
            <w:r>
              <w:rPr>
                <w:sz w:val="22"/>
                <w:szCs w:val="22"/>
              </w:rPr>
              <w:t xml:space="preserve"> m</w:t>
            </w:r>
            <w:r w:rsidR="00DE12F1">
              <w:rPr>
                <w:sz w:val="22"/>
                <w:szCs w:val="22"/>
              </w:rPr>
              <w:t>over</w:t>
            </w:r>
            <w:r>
              <w:rPr>
                <w:sz w:val="22"/>
                <w:szCs w:val="22"/>
              </w:rPr>
              <w:t xml:space="preserve"> los tornillos de la riel y que el carrito </w:t>
            </w:r>
            <w:r w:rsidR="00DE56D9">
              <w:rPr>
                <w:sz w:val="22"/>
                <w:szCs w:val="22"/>
              </w:rPr>
              <w:t>permanezca quieto</w:t>
            </w:r>
            <w:r w:rsidR="00A2066F" w:rsidRPr="00B01B59">
              <w:rPr>
                <w:sz w:val="22"/>
                <w:szCs w:val="22"/>
              </w:rPr>
              <w:t>.</w:t>
            </w:r>
            <w:r w:rsidR="00DE56D9">
              <w:rPr>
                <w:sz w:val="22"/>
                <w:szCs w:val="22"/>
              </w:rPr>
              <w:t xml:space="preserve"> (Nota: Es muy importante que el riel esté perfectamente nivelado para obtener los mejores resultados)</w:t>
            </w:r>
          </w:p>
          <w:p w:rsidR="00A2066F" w:rsidRPr="00DE56D9" w:rsidRDefault="00A2066F" w:rsidP="00DE56D9">
            <w:pPr>
              <w:jc w:val="both"/>
              <w:rPr>
                <w:sz w:val="22"/>
                <w:szCs w:val="22"/>
              </w:rPr>
            </w:pPr>
          </w:p>
          <w:p w:rsidR="00A2066F" w:rsidRPr="00B01B59" w:rsidRDefault="00DE56D9" w:rsidP="00501573">
            <w:pPr>
              <w:pStyle w:val="Prrafodelista"/>
              <w:numPr>
                <w:ilvl w:val="0"/>
                <w:numId w:val="8"/>
              </w:numPr>
              <w:jc w:val="both"/>
              <w:rPr>
                <w:sz w:val="22"/>
                <w:szCs w:val="22"/>
              </w:rPr>
            </w:pPr>
            <w:r>
              <w:rPr>
                <w:sz w:val="22"/>
                <w:szCs w:val="22"/>
              </w:rPr>
              <w:t>Ajust</w:t>
            </w:r>
            <w:r w:rsidR="00DE12F1">
              <w:rPr>
                <w:sz w:val="22"/>
                <w:szCs w:val="22"/>
              </w:rPr>
              <w:t>ar</w:t>
            </w:r>
            <w:r>
              <w:rPr>
                <w:sz w:val="22"/>
                <w:szCs w:val="22"/>
              </w:rPr>
              <w:t xml:space="preserve"> el Sensor de Movimiento al otro extremo del riel</w:t>
            </w:r>
            <w:r w:rsidR="00E80F42">
              <w:rPr>
                <w:sz w:val="22"/>
                <w:szCs w:val="22"/>
              </w:rPr>
              <w:t xml:space="preserve"> tal como se muestra en la figura</w:t>
            </w:r>
            <w:r>
              <w:rPr>
                <w:sz w:val="22"/>
                <w:szCs w:val="22"/>
              </w:rPr>
              <w:t>. Verifi</w:t>
            </w:r>
            <w:r w:rsidR="00DE12F1">
              <w:rPr>
                <w:sz w:val="22"/>
                <w:szCs w:val="22"/>
              </w:rPr>
              <w:t>car</w:t>
            </w:r>
            <w:r>
              <w:rPr>
                <w:sz w:val="22"/>
                <w:szCs w:val="22"/>
              </w:rPr>
              <w:t xml:space="preserve"> que el interruptor de rango del sensor este colocado en “cerca” (NEAR)</w:t>
            </w:r>
            <w:r w:rsidR="00A64FFC">
              <w:rPr>
                <w:sz w:val="22"/>
                <w:szCs w:val="22"/>
              </w:rPr>
              <w:t>, opción que</w:t>
            </w:r>
            <w:r>
              <w:rPr>
                <w:sz w:val="22"/>
                <w:szCs w:val="22"/>
              </w:rPr>
              <w:t xml:space="preserve"> censa movimientos entre 15 cm y 2 metros</w:t>
            </w:r>
            <w:r w:rsidR="00A2066F" w:rsidRPr="00B01B59">
              <w:rPr>
                <w:sz w:val="22"/>
                <w:szCs w:val="22"/>
              </w:rPr>
              <w:t>.</w:t>
            </w:r>
          </w:p>
          <w:p w:rsidR="00A2066F" w:rsidRDefault="00E80F42" w:rsidP="00256370">
            <w:pPr>
              <w:ind w:left="360"/>
              <w:jc w:val="both"/>
              <w:rPr>
                <w:sz w:val="22"/>
                <w:szCs w:val="22"/>
              </w:rPr>
            </w:pPr>
            <w:r>
              <w:rPr>
                <w:b/>
                <w:noProof/>
                <w:sz w:val="22"/>
                <w:szCs w:val="22"/>
                <w:lang w:val="en-US" w:eastAsia="en-US"/>
              </w:rPr>
              <w:drawing>
                <wp:anchor distT="0" distB="0" distL="114300" distR="114300" simplePos="0" relativeHeight="251688960" behindDoc="0" locked="0" layoutInCell="1" allowOverlap="1" wp14:anchorId="54DBFCD8" wp14:editId="167FD64B">
                  <wp:simplePos x="0" y="0"/>
                  <wp:positionH relativeFrom="column">
                    <wp:posOffset>1179195</wp:posOffset>
                  </wp:positionH>
                  <wp:positionV relativeFrom="paragraph">
                    <wp:posOffset>128270</wp:posOffset>
                  </wp:positionV>
                  <wp:extent cx="3806190" cy="1127760"/>
                  <wp:effectExtent l="0" t="0" r="3810" b="0"/>
                  <wp:wrapTopAndBottom/>
                  <wp:docPr id="2" name="Imagen 2" descr="..\..\CJ Image Files\04 Newton's 2nd Law\04AB Newton's 2nd equ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 Image Files\04 Newton's 2nd Law\04AB Newton's 2nd equ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F42" w:rsidRPr="00256370" w:rsidRDefault="00E80F42" w:rsidP="00256370">
            <w:pPr>
              <w:ind w:left="360"/>
              <w:jc w:val="both"/>
              <w:rPr>
                <w:sz w:val="22"/>
                <w:szCs w:val="22"/>
              </w:rPr>
            </w:pPr>
          </w:p>
          <w:p w:rsidR="00EE1867" w:rsidRDefault="00E60A5E" w:rsidP="00EE1867">
            <w:pPr>
              <w:pStyle w:val="Prrafodelista"/>
              <w:numPr>
                <w:ilvl w:val="0"/>
                <w:numId w:val="8"/>
              </w:numPr>
              <w:jc w:val="both"/>
              <w:rPr>
                <w:sz w:val="22"/>
                <w:szCs w:val="22"/>
              </w:rPr>
            </w:pPr>
            <w:r>
              <w:rPr>
                <w:sz w:val="22"/>
                <w:szCs w:val="22"/>
              </w:rPr>
              <w:t xml:space="preserve">El riel tiene fijo al final de un extremo </w:t>
            </w:r>
            <w:r w:rsidR="00A937C8">
              <w:rPr>
                <w:sz w:val="22"/>
                <w:szCs w:val="22"/>
              </w:rPr>
              <w:t xml:space="preserve">con </w:t>
            </w:r>
            <w:r>
              <w:rPr>
                <w:sz w:val="22"/>
                <w:szCs w:val="22"/>
              </w:rPr>
              <w:t>un tope. Colocar el Sensor de Movimiento</w:t>
            </w:r>
            <w:r w:rsidR="00A937C8">
              <w:rPr>
                <w:sz w:val="22"/>
                <w:szCs w:val="22"/>
              </w:rPr>
              <w:t xml:space="preserve"> sobre la riel en el extremo opuesto al tope</w:t>
            </w:r>
            <w:r w:rsidR="00EE1867">
              <w:rPr>
                <w:sz w:val="22"/>
                <w:szCs w:val="22"/>
              </w:rPr>
              <w:t xml:space="preserve"> t</w:t>
            </w:r>
            <w:r w:rsidR="00AF71B6">
              <w:rPr>
                <w:sz w:val="22"/>
                <w:szCs w:val="22"/>
              </w:rPr>
              <w:t>al como se muestra en la figura</w:t>
            </w:r>
            <w:r w:rsidR="00EE1867" w:rsidRPr="00B01B59">
              <w:rPr>
                <w:sz w:val="22"/>
                <w:szCs w:val="22"/>
              </w:rPr>
              <w:t>.</w:t>
            </w:r>
          </w:p>
          <w:p w:rsidR="00DE100B" w:rsidRDefault="00DE100B" w:rsidP="00DE100B">
            <w:pPr>
              <w:pStyle w:val="Prrafodelista"/>
              <w:jc w:val="both"/>
              <w:rPr>
                <w:sz w:val="22"/>
                <w:szCs w:val="22"/>
              </w:rPr>
            </w:pPr>
          </w:p>
          <w:p w:rsidR="00DE100B" w:rsidRDefault="00DE100B" w:rsidP="00EE1867">
            <w:pPr>
              <w:pStyle w:val="Prrafodelista"/>
              <w:numPr>
                <w:ilvl w:val="0"/>
                <w:numId w:val="8"/>
              </w:numPr>
              <w:jc w:val="both"/>
              <w:rPr>
                <w:sz w:val="22"/>
                <w:szCs w:val="22"/>
              </w:rPr>
            </w:pPr>
            <w:r>
              <w:rPr>
                <w:sz w:val="22"/>
                <w:szCs w:val="22"/>
              </w:rPr>
              <w:t>Asegur</w:t>
            </w:r>
            <w:r w:rsidR="00A206A0">
              <w:rPr>
                <w:sz w:val="22"/>
                <w:szCs w:val="22"/>
              </w:rPr>
              <w:t>ar</w:t>
            </w:r>
            <w:r>
              <w:rPr>
                <w:sz w:val="22"/>
                <w:szCs w:val="22"/>
              </w:rPr>
              <w:t xml:space="preserve"> un pedazo de cuerda de cerca de 1.2 m de largo a un extremo del carrito.</w:t>
            </w:r>
          </w:p>
          <w:p w:rsidR="00DE100B" w:rsidRPr="00DE100B" w:rsidRDefault="00DE100B" w:rsidP="00DE100B">
            <w:pPr>
              <w:pStyle w:val="Prrafodelista"/>
              <w:rPr>
                <w:sz w:val="22"/>
                <w:szCs w:val="22"/>
              </w:rPr>
            </w:pPr>
          </w:p>
          <w:p w:rsidR="00DE100B" w:rsidRDefault="00DE100B" w:rsidP="00EE1867">
            <w:pPr>
              <w:pStyle w:val="Prrafodelista"/>
              <w:numPr>
                <w:ilvl w:val="0"/>
                <w:numId w:val="8"/>
              </w:numPr>
              <w:jc w:val="both"/>
              <w:rPr>
                <w:sz w:val="22"/>
                <w:szCs w:val="22"/>
              </w:rPr>
            </w:pPr>
            <w:r>
              <w:rPr>
                <w:sz w:val="22"/>
                <w:szCs w:val="22"/>
              </w:rPr>
              <w:t>Agreg</w:t>
            </w:r>
            <w:r w:rsidR="00A206A0">
              <w:rPr>
                <w:sz w:val="22"/>
                <w:szCs w:val="22"/>
              </w:rPr>
              <w:t>ar</w:t>
            </w:r>
            <w:r>
              <w:rPr>
                <w:sz w:val="22"/>
                <w:szCs w:val="22"/>
              </w:rPr>
              <w:t xml:space="preserve"> una masa de 20 gr. </w:t>
            </w:r>
            <w:r w:rsidR="001D06E3">
              <w:rPr>
                <w:sz w:val="22"/>
                <w:szCs w:val="22"/>
              </w:rPr>
              <w:t>a</w:t>
            </w:r>
            <w:r w:rsidR="00D63995">
              <w:rPr>
                <w:sz w:val="22"/>
                <w:szCs w:val="22"/>
              </w:rPr>
              <w:t>l accesori</w:t>
            </w:r>
            <w:r w:rsidR="001D06E3">
              <w:rPr>
                <w:sz w:val="22"/>
                <w:szCs w:val="22"/>
              </w:rPr>
              <w:t>o</w:t>
            </w:r>
            <w:r w:rsidR="00D63995">
              <w:rPr>
                <w:sz w:val="22"/>
                <w:szCs w:val="22"/>
              </w:rPr>
              <w:t xml:space="preserve"> para colgar masas </w:t>
            </w:r>
            <w:r w:rsidR="009C258A">
              <w:rPr>
                <w:sz w:val="22"/>
                <w:szCs w:val="22"/>
              </w:rPr>
              <w:t xml:space="preserve">(ME-9348) </w:t>
            </w:r>
            <w:r w:rsidR="00D63995">
              <w:rPr>
                <w:sz w:val="22"/>
                <w:szCs w:val="22"/>
              </w:rPr>
              <w:t>que va sujeto con la cuerda al carrito PASCO</w:t>
            </w:r>
            <w:r w:rsidR="001D06E3">
              <w:rPr>
                <w:sz w:val="22"/>
                <w:szCs w:val="22"/>
              </w:rPr>
              <w:t xml:space="preserve">, pesar el accesorio </w:t>
            </w:r>
            <w:r w:rsidR="009C258A">
              <w:rPr>
                <w:sz w:val="22"/>
                <w:szCs w:val="22"/>
              </w:rPr>
              <w:t>más</w:t>
            </w:r>
            <w:r w:rsidR="001D06E3">
              <w:rPr>
                <w:sz w:val="22"/>
                <w:szCs w:val="22"/>
              </w:rPr>
              <w:t xml:space="preserve"> la masa</w:t>
            </w:r>
            <w:r w:rsidR="009C258A">
              <w:rPr>
                <w:sz w:val="22"/>
                <w:szCs w:val="22"/>
              </w:rPr>
              <w:t xml:space="preserve"> con la balanza (SE-8723)</w:t>
            </w:r>
            <w:r w:rsidR="001D06E3">
              <w:rPr>
                <w:sz w:val="22"/>
                <w:szCs w:val="22"/>
              </w:rPr>
              <w:t xml:space="preserve">. Registrar la masa del accesorio </w:t>
            </w:r>
            <w:r w:rsidR="009C258A">
              <w:rPr>
                <w:sz w:val="22"/>
                <w:szCs w:val="22"/>
              </w:rPr>
              <w:t>más</w:t>
            </w:r>
            <w:r w:rsidR="001D06E3">
              <w:rPr>
                <w:sz w:val="22"/>
                <w:szCs w:val="22"/>
              </w:rPr>
              <w:t xml:space="preserve"> los 20 gr. </w:t>
            </w:r>
            <w:r w:rsidR="009C258A">
              <w:rPr>
                <w:sz w:val="22"/>
                <w:szCs w:val="22"/>
              </w:rPr>
              <w:t>(m</w:t>
            </w:r>
            <w:r w:rsidR="009C258A" w:rsidRPr="009C258A">
              <w:rPr>
                <w:sz w:val="22"/>
                <w:szCs w:val="22"/>
                <w:vertAlign w:val="subscript"/>
              </w:rPr>
              <w:t>H</w:t>
            </w:r>
            <w:r w:rsidR="009C258A">
              <w:rPr>
                <w:sz w:val="22"/>
                <w:szCs w:val="22"/>
              </w:rPr>
              <w:t xml:space="preserve">) </w:t>
            </w:r>
            <w:r w:rsidR="001D06E3">
              <w:rPr>
                <w:sz w:val="22"/>
                <w:szCs w:val="22"/>
              </w:rPr>
              <w:t>en la Tabla</w:t>
            </w:r>
            <w:r w:rsidR="009C258A">
              <w:rPr>
                <w:sz w:val="22"/>
                <w:szCs w:val="22"/>
              </w:rPr>
              <w:t xml:space="preserve"> 1</w:t>
            </w:r>
            <w:r w:rsidR="001D06E3">
              <w:rPr>
                <w:sz w:val="22"/>
                <w:szCs w:val="22"/>
              </w:rPr>
              <w:t xml:space="preserve"> de la sección Informe de Laboratorio.</w:t>
            </w:r>
          </w:p>
          <w:p w:rsidR="009C258A" w:rsidRPr="009C258A" w:rsidRDefault="009C258A" w:rsidP="009C258A">
            <w:pPr>
              <w:pStyle w:val="Prrafodelista"/>
              <w:rPr>
                <w:sz w:val="22"/>
                <w:szCs w:val="22"/>
              </w:rPr>
            </w:pPr>
          </w:p>
          <w:p w:rsidR="009C258A" w:rsidRDefault="00A206A0" w:rsidP="00EE1867">
            <w:pPr>
              <w:pStyle w:val="Prrafodelista"/>
              <w:numPr>
                <w:ilvl w:val="0"/>
                <w:numId w:val="8"/>
              </w:numPr>
              <w:jc w:val="both"/>
              <w:rPr>
                <w:sz w:val="22"/>
                <w:szCs w:val="22"/>
              </w:rPr>
            </w:pPr>
            <w:r>
              <w:rPr>
                <w:sz w:val="22"/>
                <w:szCs w:val="22"/>
              </w:rPr>
              <w:t>Colocar</w:t>
            </w:r>
            <w:r w:rsidR="009E696F">
              <w:rPr>
                <w:sz w:val="22"/>
                <w:szCs w:val="22"/>
              </w:rPr>
              <w:t xml:space="preserve"> 2 masas de 20 gr.</w:t>
            </w:r>
            <w:r>
              <w:rPr>
                <w:sz w:val="22"/>
                <w:szCs w:val="22"/>
              </w:rPr>
              <w:t xml:space="preserve"> dentro de la bandeja de la parte superior del carrito PASCO.</w:t>
            </w:r>
          </w:p>
          <w:p w:rsidR="00A206A0" w:rsidRPr="00A206A0" w:rsidRDefault="00A206A0" w:rsidP="00A206A0">
            <w:pPr>
              <w:pStyle w:val="Prrafodelista"/>
              <w:rPr>
                <w:sz w:val="22"/>
                <w:szCs w:val="22"/>
              </w:rPr>
            </w:pPr>
          </w:p>
          <w:p w:rsidR="00A206A0" w:rsidRDefault="00A206A0" w:rsidP="00EE1867">
            <w:pPr>
              <w:pStyle w:val="Prrafodelista"/>
              <w:numPr>
                <w:ilvl w:val="0"/>
                <w:numId w:val="8"/>
              </w:numPr>
              <w:jc w:val="both"/>
              <w:rPr>
                <w:sz w:val="22"/>
                <w:szCs w:val="22"/>
              </w:rPr>
            </w:pPr>
            <w:r>
              <w:rPr>
                <w:sz w:val="22"/>
                <w:szCs w:val="22"/>
              </w:rPr>
              <w:t>Pesar</w:t>
            </w:r>
            <w:r w:rsidR="004532F2">
              <w:rPr>
                <w:sz w:val="22"/>
                <w:szCs w:val="22"/>
              </w:rPr>
              <w:t xml:space="preserve"> el carrito más</w:t>
            </w:r>
            <w:r>
              <w:rPr>
                <w:sz w:val="22"/>
                <w:szCs w:val="22"/>
              </w:rPr>
              <w:t xml:space="preserve"> las 2 masas de 20 gr. y registrar la masa total en la Tabla 1</w:t>
            </w:r>
            <w:r w:rsidR="004532F2">
              <w:rPr>
                <w:sz w:val="22"/>
                <w:szCs w:val="22"/>
              </w:rPr>
              <w:t>, (m</w:t>
            </w:r>
            <w:r w:rsidR="004532F2" w:rsidRPr="004532F2">
              <w:rPr>
                <w:sz w:val="22"/>
                <w:szCs w:val="22"/>
                <w:vertAlign w:val="subscript"/>
              </w:rPr>
              <w:t>C</w:t>
            </w:r>
            <w:r w:rsidR="004532F2">
              <w:rPr>
                <w:sz w:val="22"/>
                <w:szCs w:val="22"/>
              </w:rPr>
              <w:t>).</w:t>
            </w:r>
          </w:p>
          <w:p w:rsidR="004532F2" w:rsidRPr="004532F2" w:rsidRDefault="004532F2" w:rsidP="004532F2">
            <w:pPr>
              <w:pStyle w:val="Prrafodelista"/>
              <w:rPr>
                <w:sz w:val="22"/>
                <w:szCs w:val="22"/>
              </w:rPr>
            </w:pPr>
          </w:p>
          <w:p w:rsidR="004532F2" w:rsidRDefault="004532F2" w:rsidP="00EE1867">
            <w:pPr>
              <w:pStyle w:val="Prrafodelista"/>
              <w:numPr>
                <w:ilvl w:val="0"/>
                <w:numId w:val="8"/>
              </w:numPr>
              <w:jc w:val="both"/>
              <w:rPr>
                <w:sz w:val="22"/>
                <w:szCs w:val="22"/>
              </w:rPr>
            </w:pPr>
            <w:r>
              <w:rPr>
                <w:sz w:val="22"/>
                <w:szCs w:val="22"/>
              </w:rPr>
              <w:t>Colocar el accesorio para cargar las masas junto con</w:t>
            </w:r>
            <w:r w:rsidR="00D328AC">
              <w:rPr>
                <w:sz w:val="22"/>
                <w:szCs w:val="22"/>
              </w:rPr>
              <w:t xml:space="preserve"> </w:t>
            </w:r>
            <w:r>
              <w:rPr>
                <w:sz w:val="22"/>
                <w:szCs w:val="22"/>
              </w:rPr>
              <w:t>la cuerda y armarl</w:t>
            </w:r>
            <w:r w:rsidR="00D328AC">
              <w:rPr>
                <w:sz w:val="22"/>
                <w:szCs w:val="22"/>
              </w:rPr>
              <w:t>o en l</w:t>
            </w:r>
            <w:r>
              <w:rPr>
                <w:sz w:val="22"/>
                <w:szCs w:val="22"/>
              </w:rPr>
              <w:t>a polea</w:t>
            </w:r>
            <w:r w:rsidR="00D328AC">
              <w:rPr>
                <w:sz w:val="22"/>
                <w:szCs w:val="22"/>
              </w:rPr>
              <w:t>.</w:t>
            </w:r>
          </w:p>
          <w:p w:rsidR="00D328AC" w:rsidRPr="00D328AC" w:rsidRDefault="00D328AC" w:rsidP="00D328AC">
            <w:pPr>
              <w:pStyle w:val="Prrafodelista"/>
              <w:rPr>
                <w:sz w:val="22"/>
                <w:szCs w:val="22"/>
              </w:rPr>
            </w:pPr>
          </w:p>
          <w:p w:rsidR="00D328AC" w:rsidRDefault="00D328AC" w:rsidP="00EE1867">
            <w:pPr>
              <w:pStyle w:val="Prrafodelista"/>
              <w:numPr>
                <w:ilvl w:val="0"/>
                <w:numId w:val="8"/>
              </w:numPr>
              <w:jc w:val="both"/>
              <w:rPr>
                <w:sz w:val="22"/>
                <w:szCs w:val="22"/>
              </w:rPr>
            </w:pPr>
            <w:r>
              <w:rPr>
                <w:sz w:val="22"/>
                <w:szCs w:val="22"/>
              </w:rPr>
              <w:t>Alinear la polea, la cuerda, las masas y el riel.</w:t>
            </w:r>
          </w:p>
          <w:p w:rsidR="00D328AC" w:rsidRPr="00D328AC" w:rsidRDefault="00D328AC" w:rsidP="00D328AC">
            <w:pPr>
              <w:pStyle w:val="Prrafodelista"/>
              <w:rPr>
                <w:sz w:val="22"/>
                <w:szCs w:val="22"/>
              </w:rPr>
            </w:pPr>
          </w:p>
          <w:p w:rsidR="00D328AC" w:rsidRPr="00B01B59" w:rsidRDefault="00D328AC" w:rsidP="00EE1867">
            <w:pPr>
              <w:pStyle w:val="Prrafodelista"/>
              <w:numPr>
                <w:ilvl w:val="0"/>
                <w:numId w:val="8"/>
              </w:numPr>
              <w:jc w:val="both"/>
              <w:rPr>
                <w:sz w:val="22"/>
                <w:szCs w:val="22"/>
              </w:rPr>
            </w:pPr>
            <w:r>
              <w:rPr>
                <w:sz w:val="22"/>
                <w:szCs w:val="22"/>
              </w:rPr>
              <w:t>Mantener el carrito frente del sensor de movimiento pero no a una distancia menor a 15 cm de éste.</w:t>
            </w:r>
          </w:p>
          <w:p w:rsidR="00DE12F1" w:rsidRDefault="00DE12F1" w:rsidP="00FB0319">
            <w:pPr>
              <w:pStyle w:val="Prrafodelista"/>
              <w:jc w:val="both"/>
              <w:rPr>
                <w:sz w:val="22"/>
                <w:szCs w:val="22"/>
              </w:rPr>
            </w:pPr>
          </w:p>
          <w:p w:rsidR="00D42BD2" w:rsidRPr="00B01B59" w:rsidRDefault="00E73845" w:rsidP="00D42BD2">
            <w:pPr>
              <w:jc w:val="center"/>
              <w:rPr>
                <w:b/>
                <w:sz w:val="22"/>
                <w:szCs w:val="22"/>
              </w:rPr>
            </w:pPr>
            <w:r>
              <w:object w:dxaOrig="1800"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65pt;height:250.65pt" o:ole="">
                  <v:imagedata r:id="rId9" o:title=""/>
                </v:shape>
                <o:OLEObject Type="Embed" ProgID="PBrush" ShapeID="_x0000_i1025" DrawAspect="Content" ObjectID="_1732363867" r:id="rId10"/>
              </w:object>
            </w:r>
          </w:p>
          <w:p w:rsidR="00FB0319" w:rsidRPr="00B01B59" w:rsidRDefault="00FB0319" w:rsidP="00FB0319">
            <w:pPr>
              <w:jc w:val="both"/>
              <w:rPr>
                <w:b/>
                <w:sz w:val="22"/>
                <w:szCs w:val="22"/>
              </w:rPr>
            </w:pPr>
          </w:p>
          <w:p w:rsidR="00273945" w:rsidRDefault="00273945" w:rsidP="00FB0319">
            <w:pPr>
              <w:jc w:val="both"/>
              <w:rPr>
                <w:b/>
                <w:sz w:val="22"/>
                <w:szCs w:val="22"/>
              </w:rPr>
            </w:pPr>
          </w:p>
          <w:p w:rsidR="00A2066F" w:rsidRPr="00B01B59" w:rsidRDefault="00A64FFC" w:rsidP="00FB0319">
            <w:pPr>
              <w:jc w:val="both"/>
              <w:rPr>
                <w:b/>
                <w:sz w:val="22"/>
                <w:szCs w:val="22"/>
              </w:rPr>
            </w:pPr>
            <w:r>
              <w:rPr>
                <w:b/>
                <w:sz w:val="22"/>
                <w:szCs w:val="22"/>
              </w:rPr>
              <w:t xml:space="preserve">Desarrollo y </w:t>
            </w:r>
            <w:r w:rsidR="00A2066F" w:rsidRPr="00B01B59">
              <w:rPr>
                <w:b/>
                <w:sz w:val="22"/>
                <w:szCs w:val="22"/>
              </w:rPr>
              <w:t>Registro de datos:</w:t>
            </w:r>
          </w:p>
          <w:p w:rsidR="00A2066F" w:rsidRPr="00B01B59" w:rsidRDefault="00A2066F" w:rsidP="00FB0319">
            <w:pPr>
              <w:jc w:val="both"/>
              <w:rPr>
                <w:b/>
                <w:sz w:val="22"/>
                <w:szCs w:val="22"/>
              </w:rPr>
            </w:pPr>
          </w:p>
          <w:p w:rsidR="00A2066F" w:rsidRPr="00B01B59" w:rsidRDefault="00DC4F2B" w:rsidP="00FB0319">
            <w:pPr>
              <w:jc w:val="both"/>
              <w:rPr>
                <w:b/>
                <w:i/>
                <w:sz w:val="22"/>
                <w:szCs w:val="22"/>
              </w:rPr>
            </w:pPr>
            <w:r>
              <w:rPr>
                <w:b/>
                <w:i/>
                <w:sz w:val="22"/>
                <w:szCs w:val="22"/>
              </w:rPr>
              <w:t>Masa Total Constante e Incremento de Fuerza Neta.</w:t>
            </w:r>
          </w:p>
          <w:p w:rsidR="00A2066F" w:rsidRPr="00B01B59" w:rsidRDefault="00A2066F" w:rsidP="00FB0319">
            <w:pPr>
              <w:jc w:val="both"/>
              <w:rPr>
                <w:b/>
                <w:i/>
                <w:sz w:val="22"/>
                <w:szCs w:val="22"/>
              </w:rPr>
            </w:pPr>
          </w:p>
          <w:p w:rsidR="00DC4F2B" w:rsidRDefault="007A6EEA" w:rsidP="007A6EEA">
            <w:pPr>
              <w:pStyle w:val="Prrafodelista"/>
              <w:jc w:val="both"/>
              <w:rPr>
                <w:sz w:val="22"/>
                <w:szCs w:val="22"/>
              </w:rPr>
            </w:pPr>
            <w:r>
              <w:rPr>
                <w:sz w:val="22"/>
                <w:szCs w:val="22"/>
              </w:rPr>
              <w:t xml:space="preserve">El experimento consta </w:t>
            </w:r>
            <w:r w:rsidR="00DC4F2B">
              <w:rPr>
                <w:sz w:val="22"/>
                <w:szCs w:val="22"/>
              </w:rPr>
              <w:t>de</w:t>
            </w:r>
            <w:r w:rsidR="0053424F">
              <w:rPr>
                <w:sz w:val="22"/>
                <w:szCs w:val="22"/>
              </w:rPr>
              <w:t xml:space="preserve"> </w:t>
            </w:r>
            <w:r w:rsidR="00DC4F2B">
              <w:rPr>
                <w:sz w:val="22"/>
                <w:szCs w:val="22"/>
              </w:rPr>
              <w:t>tre</w:t>
            </w:r>
            <w:r w:rsidR="0053424F">
              <w:rPr>
                <w:sz w:val="22"/>
                <w:szCs w:val="22"/>
              </w:rPr>
              <w:t>s adquisiciones de datos.</w:t>
            </w:r>
          </w:p>
          <w:p w:rsidR="0053424F" w:rsidRDefault="0053424F" w:rsidP="0053424F">
            <w:pPr>
              <w:jc w:val="both"/>
              <w:rPr>
                <w:sz w:val="22"/>
                <w:szCs w:val="22"/>
              </w:rPr>
            </w:pPr>
          </w:p>
          <w:p w:rsidR="0053424F" w:rsidRPr="00B01B59" w:rsidRDefault="0053424F" w:rsidP="0053424F">
            <w:pPr>
              <w:jc w:val="both"/>
              <w:rPr>
                <w:b/>
                <w:i/>
                <w:sz w:val="22"/>
                <w:szCs w:val="22"/>
              </w:rPr>
            </w:pPr>
            <w:r>
              <w:rPr>
                <w:b/>
                <w:i/>
                <w:sz w:val="22"/>
                <w:szCs w:val="22"/>
              </w:rPr>
              <w:t>Primera adquisición (</w:t>
            </w:r>
            <w:r w:rsidR="00274090">
              <w:rPr>
                <w:b/>
                <w:i/>
                <w:sz w:val="22"/>
                <w:szCs w:val="22"/>
              </w:rPr>
              <w:t>Corrida</w:t>
            </w:r>
            <w:r>
              <w:rPr>
                <w:b/>
                <w:i/>
                <w:sz w:val="22"/>
                <w:szCs w:val="22"/>
              </w:rPr>
              <w:t xml:space="preserve"> # 1):</w:t>
            </w:r>
          </w:p>
          <w:p w:rsidR="0053424F" w:rsidRDefault="0053424F" w:rsidP="0053424F">
            <w:pPr>
              <w:jc w:val="both"/>
              <w:rPr>
                <w:sz w:val="22"/>
                <w:szCs w:val="22"/>
              </w:rPr>
            </w:pPr>
          </w:p>
          <w:p w:rsidR="007A6EEA" w:rsidRDefault="0053424F" w:rsidP="007A6EEA">
            <w:pPr>
              <w:pStyle w:val="Prrafodelista"/>
              <w:ind w:left="0"/>
              <w:jc w:val="both"/>
              <w:rPr>
                <w:sz w:val="22"/>
                <w:szCs w:val="22"/>
              </w:rPr>
            </w:pPr>
            <w:r>
              <w:rPr>
                <w:sz w:val="22"/>
                <w:szCs w:val="22"/>
              </w:rPr>
              <w:t>Se utilizará el</w:t>
            </w:r>
            <w:r w:rsidR="00A0497C">
              <w:rPr>
                <w:sz w:val="22"/>
                <w:szCs w:val="22"/>
              </w:rPr>
              <w:t xml:space="preserve"> </w:t>
            </w:r>
            <w:r>
              <w:rPr>
                <w:sz w:val="22"/>
                <w:szCs w:val="22"/>
              </w:rPr>
              <w:t>arreglo descrito anteriormente; es decir, una masa de 20 gr. en el accesorio de colgar masas y dos masas de 20 gr. sobre el carrito.</w:t>
            </w:r>
          </w:p>
          <w:p w:rsidR="007A6EEA" w:rsidRDefault="007A6EEA" w:rsidP="007A6EEA">
            <w:pPr>
              <w:pStyle w:val="Prrafodelista"/>
              <w:ind w:left="0"/>
              <w:jc w:val="both"/>
              <w:rPr>
                <w:sz w:val="22"/>
                <w:szCs w:val="22"/>
              </w:rPr>
            </w:pPr>
          </w:p>
          <w:p w:rsidR="00A2066F" w:rsidRDefault="00A2066F" w:rsidP="007A6EEA">
            <w:pPr>
              <w:pStyle w:val="Prrafodelista"/>
              <w:ind w:left="0"/>
              <w:jc w:val="both"/>
              <w:rPr>
                <w:sz w:val="22"/>
                <w:szCs w:val="22"/>
              </w:rPr>
            </w:pPr>
            <w:r w:rsidRPr="00B01B59">
              <w:rPr>
                <w:sz w:val="22"/>
                <w:szCs w:val="22"/>
              </w:rPr>
              <w:t xml:space="preserve">Coloque </w:t>
            </w:r>
            <w:r w:rsidR="00A433B5">
              <w:rPr>
                <w:sz w:val="22"/>
                <w:szCs w:val="22"/>
              </w:rPr>
              <w:t xml:space="preserve">el “carrito PASCO” </w:t>
            </w:r>
            <w:r w:rsidR="00FB369C">
              <w:rPr>
                <w:sz w:val="22"/>
                <w:szCs w:val="22"/>
              </w:rPr>
              <w:t xml:space="preserve">sobre el riel y </w:t>
            </w:r>
            <w:r w:rsidR="00A433B5">
              <w:rPr>
                <w:sz w:val="22"/>
                <w:szCs w:val="22"/>
              </w:rPr>
              <w:t xml:space="preserve">a 15 cm del Sensor de Movimiento y haga click en “Start” para iniciar con </w:t>
            </w:r>
            <w:r w:rsidRPr="00B01B59">
              <w:rPr>
                <w:sz w:val="22"/>
                <w:szCs w:val="22"/>
              </w:rPr>
              <w:t xml:space="preserve">la </w:t>
            </w:r>
            <w:r w:rsidR="00A433B5">
              <w:rPr>
                <w:sz w:val="22"/>
                <w:szCs w:val="22"/>
              </w:rPr>
              <w:t>adquisición de datos</w:t>
            </w:r>
            <w:r w:rsidR="007A6EEA">
              <w:rPr>
                <w:sz w:val="22"/>
                <w:szCs w:val="22"/>
              </w:rPr>
              <w:t xml:space="preserve">, de un </w:t>
            </w:r>
            <w:r w:rsidR="007A112D">
              <w:rPr>
                <w:sz w:val="22"/>
                <w:szCs w:val="22"/>
              </w:rPr>
              <w:t>empujón</w:t>
            </w:r>
            <w:r w:rsidR="007A6EEA">
              <w:rPr>
                <w:sz w:val="22"/>
                <w:szCs w:val="22"/>
              </w:rPr>
              <w:t xml:space="preserve"> al carrito para que inicie su desplazamiento sobre la riel</w:t>
            </w:r>
            <w:r w:rsidRPr="00B01B59">
              <w:rPr>
                <w:sz w:val="22"/>
                <w:szCs w:val="22"/>
              </w:rPr>
              <w:t>.</w:t>
            </w:r>
          </w:p>
          <w:p w:rsidR="007A6EEA" w:rsidRDefault="007A6EEA" w:rsidP="007A6EEA">
            <w:pPr>
              <w:pStyle w:val="Prrafodelista"/>
              <w:ind w:left="0"/>
              <w:jc w:val="both"/>
              <w:rPr>
                <w:sz w:val="22"/>
                <w:szCs w:val="22"/>
              </w:rPr>
            </w:pPr>
          </w:p>
          <w:p w:rsidR="007A6EEA" w:rsidRDefault="007A6EEA" w:rsidP="007A6EEA">
            <w:pPr>
              <w:pStyle w:val="Prrafodelista"/>
              <w:ind w:left="0"/>
              <w:jc w:val="both"/>
              <w:rPr>
                <w:sz w:val="22"/>
                <w:szCs w:val="22"/>
              </w:rPr>
            </w:pPr>
            <w:r>
              <w:rPr>
                <w:sz w:val="22"/>
                <w:szCs w:val="22"/>
              </w:rPr>
              <w:t xml:space="preserve">Tenga cuidado de sostener el carrito antes de soltar el accesorio con las masas e iniciar el movimiento; </w:t>
            </w:r>
            <w:r w:rsidR="007A112D">
              <w:rPr>
                <w:sz w:val="22"/>
                <w:szCs w:val="22"/>
              </w:rPr>
              <w:t>así</w:t>
            </w:r>
            <w:r>
              <w:rPr>
                <w:sz w:val="22"/>
                <w:szCs w:val="22"/>
              </w:rPr>
              <w:t xml:space="preserve"> se evitará el daño en el accesorio. Detenga el carrito antes de que haya recorrido toda la longitud de la cuerda y haga click en “Stop”, se evitara de igual manera algún daño en el equipo.</w:t>
            </w:r>
          </w:p>
          <w:p w:rsidR="00FB369C" w:rsidRDefault="00FB369C" w:rsidP="00A433B5">
            <w:pPr>
              <w:pStyle w:val="Prrafodelista"/>
              <w:jc w:val="both"/>
              <w:rPr>
                <w:sz w:val="22"/>
                <w:szCs w:val="22"/>
              </w:rPr>
            </w:pPr>
          </w:p>
          <w:p w:rsidR="00A2066F" w:rsidRPr="007A6EEA" w:rsidRDefault="00A433B5" w:rsidP="007A6EEA">
            <w:pPr>
              <w:jc w:val="both"/>
              <w:rPr>
                <w:sz w:val="22"/>
                <w:szCs w:val="22"/>
              </w:rPr>
            </w:pPr>
            <w:r w:rsidRPr="007A6EEA">
              <w:rPr>
                <w:sz w:val="22"/>
                <w:szCs w:val="22"/>
              </w:rPr>
              <w:t>Guarde los datos obtenidos para su análisis respectivo</w:t>
            </w:r>
            <w:r w:rsidR="00C97A79">
              <w:rPr>
                <w:sz w:val="22"/>
                <w:szCs w:val="22"/>
              </w:rPr>
              <w:t xml:space="preserve"> </w:t>
            </w:r>
            <w:r w:rsidR="00FA2D6A">
              <w:rPr>
                <w:sz w:val="22"/>
                <w:szCs w:val="22"/>
              </w:rPr>
              <w:t xml:space="preserve">en el </w:t>
            </w:r>
            <w:r w:rsidR="00FA2D6A" w:rsidRPr="00B01B59">
              <w:rPr>
                <w:sz w:val="22"/>
                <w:szCs w:val="22"/>
              </w:rPr>
              <w:t>“</w:t>
            </w:r>
            <w:r w:rsidR="00FA2D6A" w:rsidRPr="00B01B59">
              <w:rPr>
                <w:b/>
                <w:sz w:val="22"/>
                <w:szCs w:val="22"/>
              </w:rPr>
              <w:t>Informe de Laboratorio”</w:t>
            </w:r>
            <w:r w:rsidR="00FA2D6A">
              <w:rPr>
                <w:b/>
                <w:sz w:val="22"/>
                <w:szCs w:val="22"/>
              </w:rPr>
              <w:t xml:space="preserve"> </w:t>
            </w:r>
            <w:r w:rsidR="00C97A79">
              <w:rPr>
                <w:sz w:val="22"/>
                <w:szCs w:val="22"/>
              </w:rPr>
              <w:t>y regístrelos en las Tablas 2, 3 y 4. Realizar los cálculos correspondientes utilizando las formulas dadas más adelante.</w:t>
            </w:r>
          </w:p>
          <w:p w:rsidR="00A2066F" w:rsidRPr="00A433B5" w:rsidRDefault="00A2066F" w:rsidP="00A433B5">
            <w:pPr>
              <w:jc w:val="both"/>
              <w:rPr>
                <w:sz w:val="22"/>
                <w:szCs w:val="22"/>
              </w:rPr>
            </w:pPr>
          </w:p>
          <w:p w:rsidR="00A2066F" w:rsidRPr="00FA2D6A" w:rsidRDefault="00A2066F" w:rsidP="00FA2D6A">
            <w:pPr>
              <w:jc w:val="both"/>
              <w:rPr>
                <w:sz w:val="22"/>
                <w:szCs w:val="22"/>
              </w:rPr>
            </w:pPr>
            <w:r w:rsidRPr="00FA2D6A">
              <w:rPr>
                <w:sz w:val="22"/>
                <w:szCs w:val="22"/>
              </w:rPr>
              <w:t xml:space="preserve">Registre la </w:t>
            </w:r>
            <w:r w:rsidR="00C97A79" w:rsidRPr="00FA2D6A">
              <w:rPr>
                <w:sz w:val="22"/>
                <w:szCs w:val="22"/>
              </w:rPr>
              <w:t>velo</w:t>
            </w:r>
            <w:r w:rsidR="00FB369C" w:rsidRPr="00FA2D6A">
              <w:rPr>
                <w:sz w:val="22"/>
                <w:szCs w:val="22"/>
              </w:rPr>
              <w:t>cidad</w:t>
            </w:r>
            <w:r w:rsidRPr="00FA2D6A">
              <w:rPr>
                <w:sz w:val="22"/>
                <w:szCs w:val="22"/>
              </w:rPr>
              <w:t xml:space="preserve"> en la </w:t>
            </w:r>
            <w:r w:rsidR="00C97A79" w:rsidRPr="00FA2D6A">
              <w:rPr>
                <w:sz w:val="22"/>
                <w:szCs w:val="22"/>
              </w:rPr>
              <w:t>gráfica respectiva</w:t>
            </w:r>
            <w:r w:rsidRPr="00FA2D6A">
              <w:rPr>
                <w:sz w:val="22"/>
                <w:szCs w:val="22"/>
              </w:rPr>
              <w:t>.</w:t>
            </w:r>
            <w:r w:rsidR="00FB369C" w:rsidRPr="00FA2D6A">
              <w:rPr>
                <w:sz w:val="22"/>
                <w:szCs w:val="22"/>
              </w:rPr>
              <w:t xml:space="preserve"> Utilice las herramientas del software DataStudio para aproximar las ecuaciones de las gráficas obtenidas, así como determinar los datos necesarios (aceleración).</w:t>
            </w:r>
            <w:r w:rsidR="00FA2D6A" w:rsidRPr="00FA2D6A">
              <w:rPr>
                <w:sz w:val="22"/>
                <w:szCs w:val="22"/>
              </w:rPr>
              <w:t xml:space="preserve"> </w:t>
            </w:r>
          </w:p>
          <w:p w:rsidR="00A2066F" w:rsidRPr="00B01B59" w:rsidRDefault="00A2066F" w:rsidP="00FB0319">
            <w:pPr>
              <w:pStyle w:val="Prrafodelista"/>
              <w:jc w:val="both"/>
              <w:rPr>
                <w:sz w:val="22"/>
                <w:szCs w:val="22"/>
              </w:rPr>
            </w:pPr>
          </w:p>
          <w:p w:rsidR="00FA2D6A" w:rsidRPr="00B01B59" w:rsidRDefault="000B5327" w:rsidP="00FA2D6A">
            <w:pPr>
              <w:jc w:val="both"/>
              <w:rPr>
                <w:b/>
                <w:i/>
                <w:sz w:val="22"/>
                <w:szCs w:val="22"/>
              </w:rPr>
            </w:pPr>
            <w:r>
              <w:rPr>
                <w:b/>
                <w:i/>
                <w:sz w:val="22"/>
                <w:szCs w:val="22"/>
              </w:rPr>
              <w:t>Segunda</w:t>
            </w:r>
            <w:r w:rsidR="00FA2D6A">
              <w:rPr>
                <w:b/>
                <w:i/>
                <w:sz w:val="22"/>
                <w:szCs w:val="22"/>
              </w:rPr>
              <w:t xml:space="preserve"> adquisición (</w:t>
            </w:r>
            <w:r w:rsidR="00274090">
              <w:rPr>
                <w:b/>
                <w:i/>
                <w:sz w:val="22"/>
                <w:szCs w:val="22"/>
              </w:rPr>
              <w:t>Corrida</w:t>
            </w:r>
            <w:r w:rsidR="00FA2D6A">
              <w:rPr>
                <w:b/>
                <w:i/>
                <w:sz w:val="22"/>
                <w:szCs w:val="22"/>
              </w:rPr>
              <w:t xml:space="preserve"> # </w:t>
            </w:r>
            <w:r>
              <w:rPr>
                <w:b/>
                <w:i/>
                <w:sz w:val="22"/>
                <w:szCs w:val="22"/>
              </w:rPr>
              <w:t>2</w:t>
            </w:r>
            <w:r w:rsidR="00FA2D6A">
              <w:rPr>
                <w:b/>
                <w:i/>
                <w:sz w:val="22"/>
                <w:szCs w:val="22"/>
              </w:rPr>
              <w:t>):</w:t>
            </w:r>
          </w:p>
          <w:p w:rsidR="00FA2D6A" w:rsidRDefault="00FA2D6A" w:rsidP="007A6EEA">
            <w:pPr>
              <w:pStyle w:val="Prrafodelista"/>
              <w:jc w:val="both"/>
              <w:rPr>
                <w:sz w:val="22"/>
                <w:szCs w:val="22"/>
              </w:rPr>
            </w:pPr>
          </w:p>
          <w:p w:rsidR="00A2066F" w:rsidRDefault="007A112D" w:rsidP="00FA2D6A">
            <w:pPr>
              <w:jc w:val="both"/>
              <w:rPr>
                <w:sz w:val="22"/>
                <w:szCs w:val="22"/>
              </w:rPr>
            </w:pPr>
            <w:r>
              <w:rPr>
                <w:sz w:val="22"/>
                <w:szCs w:val="22"/>
              </w:rPr>
              <w:t xml:space="preserve">Transfiera una de las masas de 20 gr. Desde el carrito hasta el accesorio de colgar masas previo a </w:t>
            </w:r>
            <w:r w:rsidR="0076764A">
              <w:rPr>
                <w:sz w:val="22"/>
                <w:szCs w:val="22"/>
              </w:rPr>
              <w:t>grabar</w:t>
            </w:r>
            <w:r>
              <w:rPr>
                <w:sz w:val="22"/>
                <w:szCs w:val="22"/>
              </w:rPr>
              <w:t xml:space="preserve"> los datos correspondientes a esta </w:t>
            </w:r>
            <w:r w:rsidR="0076764A">
              <w:rPr>
                <w:sz w:val="22"/>
                <w:szCs w:val="22"/>
              </w:rPr>
              <w:t>adquisición</w:t>
            </w:r>
            <w:r w:rsidR="004F3870" w:rsidRPr="00FA2D6A">
              <w:rPr>
                <w:sz w:val="22"/>
                <w:szCs w:val="22"/>
              </w:rPr>
              <w:t>.</w:t>
            </w:r>
            <w:r w:rsidR="0076764A">
              <w:rPr>
                <w:sz w:val="22"/>
                <w:szCs w:val="22"/>
              </w:rPr>
              <w:t xml:space="preserve"> La masa total del sistema es constante, pero la fuerza neta que </w:t>
            </w:r>
            <w:r w:rsidR="0076764A">
              <w:rPr>
                <w:sz w:val="22"/>
                <w:szCs w:val="22"/>
              </w:rPr>
              <w:lastRenderedPageBreak/>
              <w:t>produce el movimiento se ha incrementado.</w:t>
            </w:r>
          </w:p>
          <w:p w:rsidR="007A112D" w:rsidRDefault="007A112D" w:rsidP="00FA2D6A">
            <w:pPr>
              <w:jc w:val="both"/>
              <w:rPr>
                <w:sz w:val="22"/>
                <w:szCs w:val="22"/>
              </w:rPr>
            </w:pPr>
          </w:p>
          <w:p w:rsidR="007A112D" w:rsidRPr="00FA2D6A" w:rsidRDefault="000B5327" w:rsidP="00FA2D6A">
            <w:pPr>
              <w:jc w:val="both"/>
              <w:rPr>
                <w:sz w:val="22"/>
                <w:szCs w:val="22"/>
              </w:rPr>
            </w:pPr>
            <w:r>
              <w:rPr>
                <w:sz w:val="22"/>
                <w:szCs w:val="22"/>
              </w:rPr>
              <w:t xml:space="preserve">Repita los pasos anteriores para el manejo de los accesorios, el carrito y el </w:t>
            </w:r>
            <w:r w:rsidR="00912206">
              <w:rPr>
                <w:sz w:val="22"/>
                <w:szCs w:val="22"/>
              </w:rPr>
              <w:t>registro</w:t>
            </w:r>
            <w:r>
              <w:rPr>
                <w:sz w:val="22"/>
                <w:szCs w:val="22"/>
              </w:rPr>
              <w:t xml:space="preserve"> de los datos </w:t>
            </w:r>
          </w:p>
          <w:p w:rsidR="004F3870" w:rsidRPr="00B01B59" w:rsidRDefault="004F3870" w:rsidP="00FB0319">
            <w:pPr>
              <w:pStyle w:val="Prrafodelista"/>
              <w:jc w:val="both"/>
              <w:rPr>
                <w:sz w:val="22"/>
                <w:szCs w:val="22"/>
              </w:rPr>
            </w:pPr>
          </w:p>
          <w:p w:rsidR="000B5327" w:rsidRPr="007A6EEA" w:rsidRDefault="000B5327" w:rsidP="000B5327">
            <w:pPr>
              <w:jc w:val="both"/>
              <w:rPr>
                <w:sz w:val="22"/>
                <w:szCs w:val="22"/>
              </w:rPr>
            </w:pPr>
            <w:r w:rsidRPr="007A6EEA">
              <w:rPr>
                <w:sz w:val="22"/>
                <w:szCs w:val="22"/>
              </w:rPr>
              <w:t>Guarde los datos obtenidos para su análisis respectivo</w:t>
            </w:r>
            <w:r>
              <w:rPr>
                <w:sz w:val="22"/>
                <w:szCs w:val="22"/>
              </w:rPr>
              <w:t xml:space="preserve"> en el </w:t>
            </w:r>
            <w:r w:rsidRPr="00B01B59">
              <w:rPr>
                <w:sz w:val="22"/>
                <w:szCs w:val="22"/>
              </w:rPr>
              <w:t>“</w:t>
            </w:r>
            <w:r w:rsidRPr="00B01B59">
              <w:rPr>
                <w:b/>
                <w:sz w:val="22"/>
                <w:szCs w:val="22"/>
              </w:rPr>
              <w:t>Informe de Laboratorio”</w:t>
            </w:r>
            <w:r>
              <w:rPr>
                <w:b/>
                <w:sz w:val="22"/>
                <w:szCs w:val="22"/>
              </w:rPr>
              <w:t xml:space="preserve"> </w:t>
            </w:r>
            <w:r>
              <w:rPr>
                <w:sz w:val="22"/>
                <w:szCs w:val="22"/>
              </w:rPr>
              <w:t>y regístrelos en las Tablas 2, 3 y 4. Realizar los cálculos correspondientes utilizando las formulas dadas más adelante.</w:t>
            </w:r>
          </w:p>
          <w:p w:rsidR="004F3870" w:rsidRPr="002C2EB1" w:rsidRDefault="004F3870" w:rsidP="002C2EB1">
            <w:pPr>
              <w:jc w:val="both"/>
              <w:rPr>
                <w:sz w:val="22"/>
                <w:szCs w:val="22"/>
              </w:rPr>
            </w:pPr>
          </w:p>
          <w:p w:rsidR="004F3870" w:rsidRPr="00B01B59" w:rsidRDefault="004F3870" w:rsidP="00FB0319">
            <w:pPr>
              <w:jc w:val="both"/>
              <w:rPr>
                <w:sz w:val="22"/>
                <w:szCs w:val="22"/>
              </w:rPr>
            </w:pPr>
          </w:p>
          <w:p w:rsidR="004F3870" w:rsidRPr="00B01B59" w:rsidRDefault="000B5327" w:rsidP="00FB0319">
            <w:pPr>
              <w:jc w:val="both"/>
              <w:rPr>
                <w:b/>
                <w:i/>
                <w:sz w:val="22"/>
                <w:szCs w:val="22"/>
              </w:rPr>
            </w:pPr>
            <w:r>
              <w:rPr>
                <w:b/>
                <w:i/>
                <w:sz w:val="22"/>
                <w:szCs w:val="22"/>
              </w:rPr>
              <w:t>Tercera adquisición (</w:t>
            </w:r>
            <w:r w:rsidR="00274090">
              <w:rPr>
                <w:b/>
                <w:i/>
                <w:sz w:val="22"/>
                <w:szCs w:val="22"/>
              </w:rPr>
              <w:t>Corrida</w:t>
            </w:r>
            <w:r>
              <w:rPr>
                <w:b/>
                <w:i/>
                <w:sz w:val="22"/>
                <w:szCs w:val="22"/>
              </w:rPr>
              <w:t xml:space="preserve">  # 3)</w:t>
            </w:r>
          </w:p>
          <w:p w:rsidR="00FB0319" w:rsidRPr="00B01B59" w:rsidRDefault="00FB0319" w:rsidP="00FB0319">
            <w:pPr>
              <w:jc w:val="both"/>
              <w:rPr>
                <w:b/>
                <w:i/>
                <w:sz w:val="22"/>
                <w:szCs w:val="22"/>
              </w:rPr>
            </w:pPr>
          </w:p>
          <w:p w:rsidR="00001969" w:rsidRDefault="00001969" w:rsidP="00001969">
            <w:pPr>
              <w:jc w:val="both"/>
              <w:rPr>
                <w:sz w:val="22"/>
                <w:szCs w:val="22"/>
              </w:rPr>
            </w:pPr>
            <w:r>
              <w:rPr>
                <w:sz w:val="22"/>
                <w:szCs w:val="22"/>
              </w:rPr>
              <w:t>Transfiera la masa de 20 gr. restante desde el carrito hasta el accesorio de colgar masas previo a grabar los datos correspondientes a esta adquisición</w:t>
            </w:r>
            <w:r w:rsidRPr="00FA2D6A">
              <w:rPr>
                <w:sz w:val="22"/>
                <w:szCs w:val="22"/>
              </w:rPr>
              <w:t>.</w:t>
            </w:r>
            <w:r>
              <w:rPr>
                <w:sz w:val="22"/>
                <w:szCs w:val="22"/>
              </w:rPr>
              <w:t xml:space="preserve"> La masa total del sistema es constante, pero la fuerza neta que produce el movimiento se ha incrementado.</w:t>
            </w:r>
          </w:p>
          <w:p w:rsidR="00001969" w:rsidRDefault="00001969" w:rsidP="00001969">
            <w:pPr>
              <w:jc w:val="both"/>
              <w:rPr>
                <w:sz w:val="22"/>
                <w:szCs w:val="22"/>
              </w:rPr>
            </w:pPr>
          </w:p>
          <w:p w:rsidR="00001969" w:rsidRPr="00FA2D6A" w:rsidRDefault="00001969" w:rsidP="00001969">
            <w:pPr>
              <w:jc w:val="both"/>
              <w:rPr>
                <w:sz w:val="22"/>
                <w:szCs w:val="22"/>
              </w:rPr>
            </w:pPr>
            <w:r>
              <w:rPr>
                <w:sz w:val="22"/>
                <w:szCs w:val="22"/>
              </w:rPr>
              <w:t xml:space="preserve">Repita los pasos anteriores para el manejo de los accesorios, el carrito y el grabado de los datos </w:t>
            </w:r>
          </w:p>
          <w:p w:rsidR="00001969" w:rsidRPr="00B01B59" w:rsidRDefault="00001969" w:rsidP="00001969">
            <w:pPr>
              <w:pStyle w:val="Prrafodelista"/>
              <w:jc w:val="both"/>
              <w:rPr>
                <w:sz w:val="22"/>
                <w:szCs w:val="22"/>
              </w:rPr>
            </w:pPr>
          </w:p>
          <w:p w:rsidR="00001969" w:rsidRPr="007A6EEA" w:rsidRDefault="00001969" w:rsidP="00001969">
            <w:pPr>
              <w:jc w:val="both"/>
              <w:rPr>
                <w:sz w:val="22"/>
                <w:szCs w:val="22"/>
              </w:rPr>
            </w:pPr>
            <w:r w:rsidRPr="007A6EEA">
              <w:rPr>
                <w:sz w:val="22"/>
                <w:szCs w:val="22"/>
              </w:rPr>
              <w:t>Guarde los datos obtenidos para su análisis respectivo</w:t>
            </w:r>
            <w:r>
              <w:rPr>
                <w:sz w:val="22"/>
                <w:szCs w:val="22"/>
              </w:rPr>
              <w:t xml:space="preserve"> en el </w:t>
            </w:r>
            <w:r w:rsidRPr="00B01B59">
              <w:rPr>
                <w:sz w:val="22"/>
                <w:szCs w:val="22"/>
              </w:rPr>
              <w:t>“</w:t>
            </w:r>
            <w:r w:rsidRPr="00B01B59">
              <w:rPr>
                <w:b/>
                <w:sz w:val="22"/>
                <w:szCs w:val="22"/>
              </w:rPr>
              <w:t>Informe de Laboratorio”</w:t>
            </w:r>
            <w:r>
              <w:rPr>
                <w:b/>
                <w:sz w:val="22"/>
                <w:szCs w:val="22"/>
              </w:rPr>
              <w:t xml:space="preserve"> </w:t>
            </w:r>
            <w:r>
              <w:rPr>
                <w:sz w:val="22"/>
                <w:szCs w:val="22"/>
              </w:rPr>
              <w:t>y regístrelos en las Tablas 2, 3 y 4. Realizar los cálculos correspondientes utilizando las formulas dadas más adelante.</w:t>
            </w:r>
          </w:p>
          <w:p w:rsidR="00001969" w:rsidRPr="002C2EB1" w:rsidRDefault="00001969" w:rsidP="00001969">
            <w:pPr>
              <w:jc w:val="both"/>
              <w:rPr>
                <w:sz w:val="22"/>
                <w:szCs w:val="22"/>
              </w:rPr>
            </w:pPr>
          </w:p>
          <w:p w:rsidR="004F3870" w:rsidRDefault="004F3870" w:rsidP="00FB0319">
            <w:pPr>
              <w:jc w:val="both"/>
              <w:rPr>
                <w:sz w:val="22"/>
                <w:szCs w:val="22"/>
              </w:rPr>
            </w:pPr>
          </w:p>
          <w:p w:rsidR="00361A64" w:rsidRPr="00B01B59" w:rsidRDefault="000C3DBE" w:rsidP="00FB0319">
            <w:pPr>
              <w:jc w:val="both"/>
              <w:rPr>
                <w:b/>
                <w:i/>
                <w:sz w:val="22"/>
                <w:szCs w:val="22"/>
              </w:rPr>
            </w:pPr>
            <w:r>
              <w:rPr>
                <w:b/>
                <w:i/>
                <w:sz w:val="22"/>
                <w:szCs w:val="22"/>
              </w:rPr>
              <w:t>ANÁL</w:t>
            </w:r>
            <w:r w:rsidR="002A4CA7">
              <w:rPr>
                <w:b/>
                <w:i/>
                <w:sz w:val="22"/>
                <w:szCs w:val="22"/>
              </w:rPr>
              <w:t>I</w:t>
            </w:r>
            <w:r>
              <w:rPr>
                <w:b/>
                <w:i/>
                <w:sz w:val="22"/>
                <w:szCs w:val="22"/>
              </w:rPr>
              <w:t>SIS</w:t>
            </w:r>
            <w:r w:rsidR="00361A64" w:rsidRPr="00B01B59">
              <w:rPr>
                <w:b/>
                <w:i/>
                <w:sz w:val="22"/>
                <w:szCs w:val="22"/>
              </w:rPr>
              <w:t>.</w:t>
            </w:r>
          </w:p>
          <w:p w:rsidR="00361A64" w:rsidRDefault="00361A64" w:rsidP="00FB0319">
            <w:pPr>
              <w:jc w:val="both"/>
              <w:rPr>
                <w:sz w:val="22"/>
                <w:szCs w:val="22"/>
              </w:rPr>
            </w:pPr>
          </w:p>
          <w:p w:rsidR="00001969" w:rsidRDefault="00001969" w:rsidP="00FB0319">
            <w:pPr>
              <w:jc w:val="both"/>
              <w:rPr>
                <w:sz w:val="22"/>
                <w:szCs w:val="22"/>
              </w:rPr>
            </w:pPr>
            <w:r>
              <w:rPr>
                <w:sz w:val="22"/>
                <w:szCs w:val="22"/>
              </w:rPr>
              <w:t>Encuentre los valores experimentales para la aceleración.</w:t>
            </w:r>
          </w:p>
          <w:p w:rsidR="00001969" w:rsidRPr="00B01B59" w:rsidRDefault="00001969" w:rsidP="00FB0319">
            <w:pPr>
              <w:jc w:val="both"/>
              <w:rPr>
                <w:sz w:val="22"/>
                <w:szCs w:val="22"/>
              </w:rPr>
            </w:pPr>
          </w:p>
          <w:p w:rsidR="00361A64" w:rsidRPr="00B01B59" w:rsidRDefault="00361A64" w:rsidP="00B3361B">
            <w:pPr>
              <w:pStyle w:val="Prrafodelista"/>
              <w:numPr>
                <w:ilvl w:val="0"/>
                <w:numId w:val="35"/>
              </w:numPr>
              <w:jc w:val="both"/>
              <w:rPr>
                <w:sz w:val="22"/>
                <w:szCs w:val="22"/>
              </w:rPr>
            </w:pPr>
            <w:r w:rsidRPr="00B01B59">
              <w:rPr>
                <w:sz w:val="22"/>
                <w:szCs w:val="22"/>
              </w:rPr>
              <w:t>Basado en l</w:t>
            </w:r>
            <w:r w:rsidR="00BD201C">
              <w:rPr>
                <w:sz w:val="22"/>
                <w:szCs w:val="22"/>
              </w:rPr>
              <w:t>os resultados obtenidos en cada parte de la experimentación, esquematizar una posible predicción de la respuesta que se obtendría para cada corrida del programa. Luego ejecut</w:t>
            </w:r>
            <w:r w:rsidRPr="00B01B59">
              <w:rPr>
                <w:sz w:val="22"/>
                <w:szCs w:val="22"/>
              </w:rPr>
              <w:t>a</w:t>
            </w:r>
            <w:r w:rsidR="00BD201C">
              <w:rPr>
                <w:sz w:val="22"/>
                <w:szCs w:val="22"/>
              </w:rPr>
              <w:t xml:space="preserve">r los experimentos y comentar los resultados obtenidos. Se verificó la </w:t>
            </w:r>
            <w:r w:rsidR="00B3361B">
              <w:rPr>
                <w:sz w:val="22"/>
                <w:szCs w:val="22"/>
              </w:rPr>
              <w:t>Segunda</w:t>
            </w:r>
            <w:r w:rsidR="00BD201C">
              <w:rPr>
                <w:sz w:val="22"/>
                <w:szCs w:val="22"/>
              </w:rPr>
              <w:t xml:space="preserve"> Ley de Newton?</w:t>
            </w:r>
          </w:p>
          <w:p w:rsidR="00C2488C" w:rsidRPr="00B01B59" w:rsidRDefault="00C2488C" w:rsidP="00FB0319">
            <w:pPr>
              <w:pStyle w:val="Prrafodelista"/>
              <w:jc w:val="both"/>
              <w:rPr>
                <w:sz w:val="22"/>
                <w:szCs w:val="22"/>
              </w:rPr>
            </w:pPr>
          </w:p>
          <w:p w:rsidR="004F115C" w:rsidRDefault="00BD201C" w:rsidP="00B3361B">
            <w:pPr>
              <w:pStyle w:val="Prrafodelista"/>
              <w:numPr>
                <w:ilvl w:val="0"/>
                <w:numId w:val="35"/>
              </w:numPr>
              <w:jc w:val="both"/>
              <w:rPr>
                <w:sz w:val="22"/>
                <w:szCs w:val="22"/>
              </w:rPr>
            </w:pPr>
            <w:r>
              <w:rPr>
                <w:sz w:val="22"/>
                <w:szCs w:val="22"/>
              </w:rPr>
              <w:t>Utilizar los resultados obtenidos para responder a las preguntas en la sección “Informe de Laboratorio”</w:t>
            </w:r>
            <w:r w:rsidR="00C2488C" w:rsidRPr="00B01B59">
              <w:rPr>
                <w:sz w:val="22"/>
                <w:szCs w:val="22"/>
              </w:rPr>
              <w:t>.</w:t>
            </w:r>
          </w:p>
          <w:p w:rsidR="00B3361B" w:rsidRPr="00B3361B" w:rsidRDefault="00B3361B" w:rsidP="00B3361B">
            <w:pPr>
              <w:pStyle w:val="Prrafodelista"/>
              <w:rPr>
                <w:sz w:val="22"/>
                <w:szCs w:val="22"/>
              </w:rPr>
            </w:pPr>
          </w:p>
          <w:p w:rsidR="00B3361B" w:rsidRDefault="00B3361B" w:rsidP="00B3361B">
            <w:pPr>
              <w:pStyle w:val="Prrafodelista"/>
              <w:numPr>
                <w:ilvl w:val="0"/>
                <w:numId w:val="35"/>
              </w:numPr>
              <w:jc w:val="both"/>
              <w:rPr>
                <w:sz w:val="22"/>
                <w:szCs w:val="22"/>
              </w:rPr>
            </w:pPr>
            <w:r>
              <w:rPr>
                <w:sz w:val="22"/>
                <w:szCs w:val="22"/>
              </w:rPr>
              <w:t xml:space="preserve">Haga clic en el icono de Datos (Data) del DataStudio y seleccione </w:t>
            </w:r>
            <w:r w:rsidR="00274090">
              <w:rPr>
                <w:sz w:val="22"/>
                <w:szCs w:val="22"/>
              </w:rPr>
              <w:t>Corrida</w:t>
            </w:r>
            <w:r>
              <w:rPr>
                <w:sz w:val="22"/>
                <w:szCs w:val="22"/>
              </w:rPr>
              <w:t xml:space="preserve"> </w:t>
            </w:r>
            <w:r>
              <w:rPr>
                <w:b/>
                <w:i/>
                <w:sz w:val="22"/>
                <w:szCs w:val="22"/>
              </w:rPr>
              <w:t>#</w:t>
            </w:r>
            <w:r w:rsidRPr="00B3361B">
              <w:rPr>
                <w:sz w:val="22"/>
                <w:szCs w:val="22"/>
              </w:rPr>
              <w:t xml:space="preserve"> 1</w:t>
            </w:r>
            <w:r>
              <w:rPr>
                <w:sz w:val="22"/>
                <w:szCs w:val="22"/>
              </w:rPr>
              <w:t>.</w:t>
            </w:r>
          </w:p>
          <w:p w:rsidR="00B3361B" w:rsidRPr="00B3361B" w:rsidRDefault="00B3361B" w:rsidP="00B3361B">
            <w:pPr>
              <w:pStyle w:val="Prrafodelista"/>
              <w:rPr>
                <w:sz w:val="22"/>
                <w:szCs w:val="22"/>
              </w:rPr>
            </w:pPr>
          </w:p>
          <w:p w:rsidR="00B3361B" w:rsidRDefault="00B3361B" w:rsidP="0041273C">
            <w:pPr>
              <w:pStyle w:val="Prrafodelista"/>
              <w:numPr>
                <w:ilvl w:val="0"/>
                <w:numId w:val="35"/>
              </w:numPr>
              <w:jc w:val="both"/>
              <w:rPr>
                <w:sz w:val="22"/>
                <w:szCs w:val="22"/>
              </w:rPr>
            </w:pPr>
            <w:r>
              <w:rPr>
                <w:sz w:val="22"/>
                <w:szCs w:val="22"/>
              </w:rPr>
              <w:t>Seleccione “Scale to Fit” para re</w:t>
            </w:r>
            <w:r w:rsidR="0041273C">
              <w:rPr>
                <w:sz w:val="22"/>
                <w:szCs w:val="22"/>
              </w:rPr>
              <w:t>dibujar</w:t>
            </w:r>
            <w:r>
              <w:rPr>
                <w:sz w:val="22"/>
                <w:szCs w:val="22"/>
              </w:rPr>
              <w:t xml:space="preserve"> el grafico obtenido</w:t>
            </w:r>
            <w:r w:rsidR="0041273C">
              <w:rPr>
                <w:sz w:val="22"/>
                <w:szCs w:val="22"/>
              </w:rPr>
              <w:t xml:space="preserve"> con el software</w:t>
            </w:r>
            <w:r>
              <w:rPr>
                <w:sz w:val="22"/>
                <w:szCs w:val="22"/>
              </w:rPr>
              <w:t>.</w:t>
            </w:r>
            <w:r w:rsidR="0041273C">
              <w:rPr>
                <w:sz w:val="22"/>
                <w:szCs w:val="22"/>
              </w:rPr>
              <w:t xml:space="preserve"> </w:t>
            </w:r>
            <w:r w:rsidR="00A32735">
              <w:rPr>
                <w:sz w:val="22"/>
                <w:szCs w:val="22"/>
              </w:rPr>
              <w:t>Utilice el cursor para resaltar pequeños detalles.</w:t>
            </w:r>
          </w:p>
          <w:p w:rsidR="00380153" w:rsidRPr="00380153" w:rsidRDefault="00380153" w:rsidP="00380153">
            <w:pPr>
              <w:pStyle w:val="Prrafodelista"/>
              <w:rPr>
                <w:sz w:val="22"/>
                <w:szCs w:val="22"/>
              </w:rPr>
            </w:pPr>
          </w:p>
          <w:p w:rsidR="00380153" w:rsidRDefault="00380153" w:rsidP="0041273C">
            <w:pPr>
              <w:pStyle w:val="Prrafodelista"/>
              <w:numPr>
                <w:ilvl w:val="0"/>
                <w:numId w:val="35"/>
              </w:numPr>
              <w:jc w:val="both"/>
              <w:rPr>
                <w:sz w:val="22"/>
                <w:szCs w:val="22"/>
              </w:rPr>
            </w:pPr>
            <w:r>
              <w:rPr>
                <w:sz w:val="22"/>
                <w:szCs w:val="22"/>
              </w:rPr>
              <w:t>Haga click en el icono “Fit” para seleccionar aproximación lineal.</w:t>
            </w:r>
          </w:p>
          <w:p w:rsidR="00380153" w:rsidRPr="00380153" w:rsidRDefault="00380153" w:rsidP="00380153">
            <w:pPr>
              <w:pStyle w:val="Prrafodelista"/>
              <w:rPr>
                <w:sz w:val="22"/>
                <w:szCs w:val="22"/>
              </w:rPr>
            </w:pPr>
          </w:p>
          <w:p w:rsidR="00380153" w:rsidRDefault="00380153" w:rsidP="0041273C">
            <w:pPr>
              <w:pStyle w:val="Prrafodelista"/>
              <w:numPr>
                <w:ilvl w:val="0"/>
                <w:numId w:val="35"/>
              </w:numPr>
              <w:jc w:val="both"/>
              <w:rPr>
                <w:sz w:val="22"/>
                <w:szCs w:val="22"/>
              </w:rPr>
            </w:pPr>
            <w:r>
              <w:rPr>
                <w:sz w:val="22"/>
                <w:szCs w:val="22"/>
              </w:rPr>
              <w:t>Registre los valores de la pendiente “m”</w:t>
            </w:r>
            <w:r w:rsidR="00CF709E">
              <w:rPr>
                <w:sz w:val="22"/>
                <w:szCs w:val="22"/>
              </w:rPr>
              <w:t xml:space="preserve">, estos son los valores de aceleración para los datos en </w:t>
            </w:r>
            <w:r w:rsidR="00274090">
              <w:rPr>
                <w:sz w:val="22"/>
                <w:szCs w:val="22"/>
              </w:rPr>
              <w:t>CORRIDA</w:t>
            </w:r>
            <w:r w:rsidR="00CF709E">
              <w:rPr>
                <w:sz w:val="22"/>
                <w:szCs w:val="22"/>
              </w:rPr>
              <w:t xml:space="preserve"> </w:t>
            </w:r>
            <w:r w:rsidR="00CF709E">
              <w:rPr>
                <w:b/>
                <w:i/>
                <w:sz w:val="22"/>
                <w:szCs w:val="22"/>
              </w:rPr>
              <w:t>#</w:t>
            </w:r>
            <w:r w:rsidR="00CF709E" w:rsidRPr="00B3361B">
              <w:rPr>
                <w:sz w:val="22"/>
                <w:szCs w:val="22"/>
              </w:rPr>
              <w:t xml:space="preserve"> 1</w:t>
            </w:r>
            <w:r w:rsidR="00CF709E">
              <w:rPr>
                <w:sz w:val="22"/>
                <w:szCs w:val="22"/>
              </w:rPr>
              <w:t>.</w:t>
            </w:r>
          </w:p>
          <w:p w:rsidR="00A1640A" w:rsidRPr="00A1640A" w:rsidRDefault="00A1640A" w:rsidP="00A1640A">
            <w:pPr>
              <w:pStyle w:val="Prrafodelista"/>
              <w:rPr>
                <w:sz w:val="22"/>
                <w:szCs w:val="22"/>
              </w:rPr>
            </w:pPr>
          </w:p>
          <w:p w:rsidR="00A1640A" w:rsidRDefault="00A1640A" w:rsidP="00A1640A">
            <w:pPr>
              <w:pStyle w:val="Prrafodelista"/>
              <w:numPr>
                <w:ilvl w:val="0"/>
                <w:numId w:val="35"/>
              </w:numPr>
              <w:jc w:val="both"/>
              <w:rPr>
                <w:sz w:val="22"/>
                <w:szCs w:val="22"/>
              </w:rPr>
            </w:pPr>
            <w:r>
              <w:rPr>
                <w:sz w:val="22"/>
                <w:szCs w:val="22"/>
              </w:rPr>
              <w:t xml:space="preserve">Repita los mismos pasos para  </w:t>
            </w:r>
            <w:r w:rsidR="00274090">
              <w:rPr>
                <w:sz w:val="22"/>
                <w:szCs w:val="22"/>
              </w:rPr>
              <w:t>CORRIDA</w:t>
            </w:r>
            <w:r>
              <w:rPr>
                <w:sz w:val="22"/>
                <w:szCs w:val="22"/>
              </w:rPr>
              <w:t xml:space="preserve"> </w:t>
            </w:r>
            <w:r>
              <w:rPr>
                <w:b/>
                <w:i/>
                <w:sz w:val="22"/>
                <w:szCs w:val="22"/>
              </w:rPr>
              <w:t>#</w:t>
            </w:r>
            <w:r w:rsidRPr="00B3361B">
              <w:rPr>
                <w:sz w:val="22"/>
                <w:szCs w:val="22"/>
              </w:rPr>
              <w:t xml:space="preserve"> </w:t>
            </w:r>
            <w:r>
              <w:rPr>
                <w:sz w:val="22"/>
                <w:szCs w:val="22"/>
              </w:rPr>
              <w:t xml:space="preserve">2 y </w:t>
            </w:r>
            <w:r w:rsidR="00274090">
              <w:rPr>
                <w:sz w:val="22"/>
                <w:szCs w:val="22"/>
              </w:rPr>
              <w:t>CORRIDA</w:t>
            </w:r>
            <w:r>
              <w:rPr>
                <w:sz w:val="22"/>
                <w:szCs w:val="22"/>
              </w:rPr>
              <w:t xml:space="preserve"> </w:t>
            </w:r>
            <w:r>
              <w:rPr>
                <w:b/>
                <w:i/>
                <w:sz w:val="22"/>
                <w:szCs w:val="22"/>
              </w:rPr>
              <w:t>#</w:t>
            </w:r>
            <w:r w:rsidRPr="00B3361B">
              <w:rPr>
                <w:sz w:val="22"/>
                <w:szCs w:val="22"/>
              </w:rPr>
              <w:t xml:space="preserve"> </w:t>
            </w:r>
            <w:r>
              <w:rPr>
                <w:sz w:val="22"/>
                <w:szCs w:val="22"/>
              </w:rPr>
              <w:t>3</w:t>
            </w:r>
            <w:r w:rsidR="00C06EBA">
              <w:rPr>
                <w:sz w:val="22"/>
                <w:szCs w:val="22"/>
              </w:rPr>
              <w:t>.</w:t>
            </w:r>
          </w:p>
          <w:p w:rsidR="00E22930" w:rsidRDefault="00E22930" w:rsidP="00E22930">
            <w:pPr>
              <w:pStyle w:val="Prrafodelista"/>
              <w:rPr>
                <w:sz w:val="22"/>
                <w:szCs w:val="22"/>
              </w:rPr>
            </w:pPr>
          </w:p>
          <w:p w:rsidR="00E73845" w:rsidRPr="00E22930" w:rsidRDefault="00E73845" w:rsidP="00E22930">
            <w:pPr>
              <w:pStyle w:val="Prrafodelista"/>
              <w:rPr>
                <w:sz w:val="22"/>
                <w:szCs w:val="22"/>
              </w:rPr>
            </w:pPr>
          </w:p>
          <w:p w:rsidR="00E22930" w:rsidRPr="00E22930" w:rsidRDefault="002A4CA7" w:rsidP="00E22930">
            <w:pPr>
              <w:jc w:val="both"/>
              <w:rPr>
                <w:sz w:val="22"/>
                <w:szCs w:val="22"/>
              </w:rPr>
            </w:pPr>
            <w:r>
              <w:rPr>
                <w:b/>
                <w:i/>
                <w:sz w:val="22"/>
                <w:szCs w:val="22"/>
              </w:rPr>
              <w:t>CALCULOS:</w:t>
            </w:r>
          </w:p>
          <w:p w:rsidR="00E22930" w:rsidRPr="00E22930" w:rsidRDefault="00E22930" w:rsidP="00E22930">
            <w:pPr>
              <w:jc w:val="both"/>
              <w:rPr>
                <w:sz w:val="22"/>
                <w:szCs w:val="22"/>
              </w:rPr>
            </w:pPr>
          </w:p>
          <w:p w:rsidR="00E22930" w:rsidRPr="00E22930" w:rsidRDefault="002A4CA7" w:rsidP="00E22930">
            <w:pPr>
              <w:jc w:val="both"/>
              <w:rPr>
                <w:sz w:val="22"/>
                <w:szCs w:val="22"/>
              </w:rPr>
            </w:pPr>
            <w:r>
              <w:rPr>
                <w:sz w:val="22"/>
                <w:szCs w:val="22"/>
              </w:rPr>
              <w:t xml:space="preserve">Calcule el valor teórico de la </w:t>
            </w:r>
            <w:r w:rsidR="000E4FCC">
              <w:rPr>
                <w:sz w:val="22"/>
                <w:szCs w:val="22"/>
              </w:rPr>
              <w:t xml:space="preserve">aceleración cuando la masa es constante y la fuerza neta es variable, elabore y registre sus cálculos en la Tabla 4. Utilice las siguientes </w:t>
            </w:r>
            <w:r w:rsidR="00892DA5">
              <w:rPr>
                <w:sz w:val="22"/>
                <w:szCs w:val="22"/>
              </w:rPr>
              <w:t>fórmulas</w:t>
            </w:r>
            <w:r w:rsidR="000E4FCC">
              <w:rPr>
                <w:sz w:val="22"/>
                <w:szCs w:val="22"/>
              </w:rPr>
              <w:t xml:space="preserve"> y  relaciones:</w:t>
            </w:r>
          </w:p>
          <w:p w:rsidR="00E22930" w:rsidRDefault="00E22930" w:rsidP="00E22930">
            <w:pPr>
              <w:jc w:val="both"/>
              <w:rPr>
                <w:sz w:val="22"/>
                <w:szCs w:val="22"/>
              </w:rPr>
            </w:pPr>
          </w:p>
          <w:p w:rsidR="00580381" w:rsidRDefault="00580381" w:rsidP="00E22930">
            <w:pPr>
              <w:jc w:val="both"/>
              <w:rPr>
                <w:sz w:val="22"/>
                <w:szCs w:val="22"/>
              </w:rPr>
            </w:pPr>
          </w:p>
          <w:p w:rsidR="000E4FCC" w:rsidRDefault="000E4FCC" w:rsidP="00E22930">
            <w:pPr>
              <w:jc w:val="both"/>
              <w:rPr>
                <w:sz w:val="22"/>
                <w:szCs w:val="22"/>
              </w:rPr>
            </w:pPr>
            <w:r>
              <w:rPr>
                <w:sz w:val="22"/>
                <w:szCs w:val="22"/>
              </w:rPr>
              <w:lastRenderedPageBreak/>
              <w:t>La aceleración es la relación entre la fuerza neta dividido para la masa total:</w:t>
            </w:r>
          </w:p>
          <w:p w:rsidR="000E4FCC" w:rsidRDefault="000E4FCC" w:rsidP="00E22930">
            <w:pPr>
              <w:jc w:val="both"/>
              <w:rPr>
                <w:sz w:val="22"/>
                <w:szCs w:val="22"/>
              </w:rPr>
            </w:pPr>
          </w:p>
          <w:p w:rsidR="000E4FCC" w:rsidRDefault="000E4FCC" w:rsidP="00E73845">
            <w:pPr>
              <w:jc w:val="center"/>
              <w:rPr>
                <w:sz w:val="22"/>
                <w:szCs w:val="22"/>
              </w:rPr>
            </w:pPr>
            <w:r>
              <w:rPr>
                <w:position w:val="-34"/>
              </w:rPr>
              <w:object w:dxaOrig="1820" w:dyaOrig="800">
                <v:shape id="_x0000_i1026" type="#_x0000_t75" style="width:90.65pt;height:40pt" o:ole="">
                  <v:imagedata r:id="rId11" o:title=""/>
                </v:shape>
                <o:OLEObject Type="Embed" ProgID="Equation.DSMT4" ShapeID="_x0000_i1026" DrawAspect="Content" ObjectID="_1732363868" r:id="rId12"/>
              </w:object>
            </w:r>
          </w:p>
          <w:p w:rsidR="000E4FCC" w:rsidRDefault="000E4FCC" w:rsidP="00E22930">
            <w:pPr>
              <w:jc w:val="both"/>
              <w:rPr>
                <w:sz w:val="22"/>
                <w:szCs w:val="22"/>
              </w:rPr>
            </w:pPr>
          </w:p>
          <w:p w:rsidR="000E4FCC" w:rsidRDefault="006D3B70" w:rsidP="00E22930">
            <w:pPr>
              <w:jc w:val="both"/>
              <w:rPr>
                <w:sz w:val="22"/>
                <w:szCs w:val="22"/>
              </w:rPr>
            </w:pPr>
            <w:r>
              <w:rPr>
                <w:sz w:val="22"/>
                <w:szCs w:val="22"/>
              </w:rPr>
              <w:t>Para los datos adquiridos en las corridas 1, 2 y 3, la masa total del sistema (masa del carrito más la masa del accesorio de colgar pesas) es constante y la fuerza neta (masa del accesorio de colgar por 9,8) se incrementa.</w:t>
            </w:r>
          </w:p>
          <w:p w:rsidR="006D3B70" w:rsidRDefault="006D3B70" w:rsidP="00E22930">
            <w:pPr>
              <w:jc w:val="both"/>
              <w:rPr>
                <w:sz w:val="22"/>
                <w:szCs w:val="22"/>
              </w:rPr>
            </w:pPr>
          </w:p>
          <w:p w:rsidR="006D3B70" w:rsidRDefault="006D3B70" w:rsidP="00E22930">
            <w:pPr>
              <w:jc w:val="both"/>
              <w:rPr>
                <w:sz w:val="22"/>
                <w:szCs w:val="22"/>
              </w:rPr>
            </w:pPr>
            <w:r>
              <w:rPr>
                <w:sz w:val="22"/>
                <w:szCs w:val="22"/>
              </w:rPr>
              <w:t xml:space="preserve">Si se asume </w:t>
            </w:r>
            <w:r w:rsidR="00611351">
              <w:rPr>
                <w:sz w:val="22"/>
                <w:szCs w:val="22"/>
              </w:rPr>
              <w:t>que no existe fricción, la fuerza neta es igual al peso del accesorio de colgar (masa x 9,8 N/kg).</w:t>
            </w:r>
          </w:p>
          <w:p w:rsidR="008D70CD" w:rsidRDefault="008D70CD" w:rsidP="00E22930">
            <w:pPr>
              <w:jc w:val="both"/>
              <w:rPr>
                <w:ins w:id="0" w:author="Usuario" w:date="2015-11-23T21:44:00Z"/>
                <w:sz w:val="22"/>
                <w:szCs w:val="22"/>
              </w:rPr>
            </w:pPr>
          </w:p>
          <w:p w:rsidR="008D70CD" w:rsidRDefault="008D70CD" w:rsidP="00E22930">
            <w:pPr>
              <w:jc w:val="both"/>
              <w:rPr>
                <w:sz w:val="22"/>
                <w:szCs w:val="22"/>
              </w:rPr>
            </w:pPr>
            <w:r>
              <w:rPr>
                <w:sz w:val="22"/>
                <w:szCs w:val="22"/>
              </w:rPr>
              <w:t>Encontrar en porcentaje, la diferencia entre el valor teórico y el valor experimental obtenido. Registrarlo en la Tabla correspondiente.</w:t>
            </w:r>
          </w:p>
          <w:p w:rsidR="000E4FCC" w:rsidRDefault="000E4FCC" w:rsidP="00E22930">
            <w:pPr>
              <w:jc w:val="both"/>
              <w:rPr>
                <w:sz w:val="22"/>
                <w:szCs w:val="22"/>
              </w:rPr>
            </w:pPr>
          </w:p>
          <w:p w:rsidR="000E4FCC" w:rsidRPr="00E22930" w:rsidRDefault="000E4FCC" w:rsidP="00E22930">
            <w:pPr>
              <w:jc w:val="both"/>
              <w:rPr>
                <w:sz w:val="22"/>
                <w:szCs w:val="22"/>
              </w:rPr>
            </w:pPr>
          </w:p>
        </w:tc>
      </w:tr>
      <w:tr w:rsidR="00A2066F" w:rsidRPr="00B01B59" w:rsidTr="00741A0C">
        <w:tc>
          <w:tcPr>
            <w:tcW w:w="9736" w:type="dxa"/>
          </w:tcPr>
          <w:p w:rsidR="00A2066F" w:rsidRPr="00B01B59" w:rsidRDefault="00A2066F" w:rsidP="00FB0319">
            <w:pPr>
              <w:jc w:val="both"/>
              <w:rPr>
                <w:sz w:val="22"/>
                <w:szCs w:val="22"/>
              </w:rPr>
            </w:pPr>
          </w:p>
        </w:tc>
      </w:tr>
      <w:tr w:rsidR="00A2066F" w:rsidRPr="00B01B59" w:rsidTr="00530562">
        <w:tc>
          <w:tcPr>
            <w:tcW w:w="9736" w:type="dxa"/>
            <w:shd w:val="clear" w:color="auto" w:fill="767171" w:themeFill="background2" w:themeFillShade="80"/>
          </w:tcPr>
          <w:p w:rsidR="00A2066F" w:rsidRPr="00B01B59" w:rsidRDefault="00A2066F" w:rsidP="00FB0319">
            <w:pPr>
              <w:jc w:val="both"/>
              <w:rPr>
                <w:b/>
                <w:sz w:val="22"/>
                <w:szCs w:val="22"/>
              </w:rPr>
            </w:pPr>
            <w:r w:rsidRPr="00B01B59">
              <w:rPr>
                <w:b/>
                <w:color w:val="FFFFFF" w:themeColor="background1"/>
                <w:sz w:val="22"/>
                <w:szCs w:val="22"/>
              </w:rPr>
              <w:t>ACTIVIDADES POR DESARROLLAR</w:t>
            </w:r>
          </w:p>
        </w:tc>
      </w:tr>
      <w:tr w:rsidR="00A2066F" w:rsidRPr="00B01B59" w:rsidTr="00741A0C">
        <w:tc>
          <w:tcPr>
            <w:tcW w:w="9736" w:type="dxa"/>
          </w:tcPr>
          <w:p w:rsidR="00A2066F" w:rsidRPr="00B01B59" w:rsidRDefault="00A2066F" w:rsidP="00FB0319">
            <w:pPr>
              <w:jc w:val="both"/>
              <w:rPr>
                <w:sz w:val="22"/>
                <w:szCs w:val="22"/>
              </w:rPr>
            </w:pPr>
          </w:p>
          <w:p w:rsidR="00A2066F" w:rsidRPr="00B01B59" w:rsidRDefault="00A2066F" w:rsidP="00FB0319">
            <w:pPr>
              <w:pStyle w:val="Prrafodelista"/>
              <w:numPr>
                <w:ilvl w:val="0"/>
                <w:numId w:val="7"/>
              </w:numPr>
              <w:jc w:val="both"/>
              <w:rPr>
                <w:sz w:val="22"/>
                <w:szCs w:val="22"/>
              </w:rPr>
            </w:pPr>
            <w:r w:rsidRPr="00B01B59">
              <w:rPr>
                <w:sz w:val="22"/>
                <w:szCs w:val="22"/>
              </w:rPr>
              <w:t>El estudiante realizará un informe previo a la práctica,</w:t>
            </w:r>
            <w:r w:rsidR="005458EE">
              <w:rPr>
                <w:sz w:val="22"/>
                <w:szCs w:val="22"/>
              </w:rPr>
              <w:t xml:space="preserve"> incluyendo </w:t>
            </w:r>
            <w:r w:rsidRPr="00B01B59">
              <w:rPr>
                <w:sz w:val="22"/>
                <w:szCs w:val="22"/>
              </w:rPr>
              <w:t>un marco teórico correspondiente al tema de práctica.</w:t>
            </w:r>
          </w:p>
          <w:p w:rsidR="00A2066F" w:rsidRPr="00B01B59" w:rsidRDefault="00A2066F" w:rsidP="00FB0319">
            <w:pPr>
              <w:pStyle w:val="Prrafodelista"/>
              <w:numPr>
                <w:ilvl w:val="0"/>
                <w:numId w:val="7"/>
              </w:numPr>
              <w:jc w:val="both"/>
              <w:rPr>
                <w:sz w:val="22"/>
                <w:szCs w:val="22"/>
              </w:rPr>
            </w:pPr>
            <w:r w:rsidRPr="00B01B59">
              <w:rPr>
                <w:sz w:val="22"/>
                <w:szCs w:val="22"/>
              </w:rPr>
              <w:t>El estudiante presentará un informe de la práctica realizada en el Formato IEEE, el cual debe contener:</w:t>
            </w:r>
          </w:p>
          <w:p w:rsidR="00A2066F" w:rsidRPr="00B01B59" w:rsidRDefault="00A2066F" w:rsidP="00FB0319">
            <w:pPr>
              <w:pStyle w:val="Prrafodelista"/>
              <w:jc w:val="both"/>
              <w:rPr>
                <w:sz w:val="22"/>
                <w:szCs w:val="22"/>
              </w:rPr>
            </w:pPr>
            <w:r w:rsidRPr="00B01B59">
              <w:rPr>
                <w:sz w:val="22"/>
                <w:szCs w:val="22"/>
              </w:rPr>
              <w:t>Resumen, introducción, procedimiento, resultados, conclusiones y bibliografía.</w:t>
            </w:r>
          </w:p>
          <w:p w:rsidR="00A2066F" w:rsidRPr="00B01B59" w:rsidRDefault="00A2066F" w:rsidP="00FB0319">
            <w:pPr>
              <w:jc w:val="both"/>
              <w:rPr>
                <w:sz w:val="22"/>
                <w:szCs w:val="22"/>
              </w:rPr>
            </w:pPr>
          </w:p>
        </w:tc>
      </w:tr>
    </w:tbl>
    <w:p w:rsidR="00A16336" w:rsidRPr="00B01B59" w:rsidRDefault="00A16336" w:rsidP="00FB0319">
      <w:pPr>
        <w:jc w:val="both"/>
        <w:rPr>
          <w:sz w:val="22"/>
          <w:szCs w:val="22"/>
        </w:rPr>
      </w:pPr>
    </w:p>
    <w:tbl>
      <w:tblPr>
        <w:tblStyle w:val="Tablaconcuadrcula"/>
        <w:tblW w:w="0" w:type="auto"/>
        <w:tblLook w:val="04A0" w:firstRow="1" w:lastRow="0" w:firstColumn="1" w:lastColumn="0" w:noHBand="0" w:noVBand="1"/>
      </w:tblPr>
      <w:tblGrid>
        <w:gridCol w:w="9736"/>
      </w:tblGrid>
      <w:tr w:rsidR="00EF5EAC" w:rsidRPr="00B01B59" w:rsidTr="000C3DBE">
        <w:tc>
          <w:tcPr>
            <w:tcW w:w="9736" w:type="dxa"/>
            <w:shd w:val="clear" w:color="auto" w:fill="767171" w:themeFill="background2" w:themeFillShade="80"/>
          </w:tcPr>
          <w:p w:rsidR="00EF5EAC" w:rsidRPr="00B01B59" w:rsidRDefault="00EF5EAC" w:rsidP="00FB0319">
            <w:pPr>
              <w:jc w:val="both"/>
              <w:rPr>
                <w:b/>
                <w:sz w:val="22"/>
                <w:szCs w:val="22"/>
              </w:rPr>
            </w:pPr>
            <w:r w:rsidRPr="00B01B59">
              <w:rPr>
                <w:b/>
                <w:color w:val="FFFFFF" w:themeColor="background1"/>
                <w:sz w:val="22"/>
                <w:szCs w:val="22"/>
              </w:rPr>
              <w:t>TRABAJO PREPARATORIO</w:t>
            </w:r>
          </w:p>
        </w:tc>
      </w:tr>
      <w:tr w:rsidR="00EF5EAC" w:rsidRPr="00B01B59" w:rsidTr="000C3DBE">
        <w:tc>
          <w:tcPr>
            <w:tcW w:w="9736" w:type="dxa"/>
          </w:tcPr>
          <w:p w:rsidR="00EF5EAC" w:rsidRPr="00B01B59" w:rsidRDefault="00EF5EAC" w:rsidP="00FB0319">
            <w:pPr>
              <w:jc w:val="both"/>
              <w:rPr>
                <w:sz w:val="22"/>
                <w:szCs w:val="22"/>
              </w:rPr>
            </w:pPr>
          </w:p>
          <w:p w:rsidR="00057B69" w:rsidRDefault="00580381" w:rsidP="00E302C2">
            <w:pPr>
              <w:pStyle w:val="Prrafodelista"/>
              <w:numPr>
                <w:ilvl w:val="0"/>
                <w:numId w:val="7"/>
              </w:numPr>
              <w:jc w:val="both"/>
              <w:rPr>
                <w:sz w:val="22"/>
                <w:szCs w:val="22"/>
              </w:rPr>
            </w:pPr>
            <w:r>
              <w:rPr>
                <w:sz w:val="22"/>
                <w:szCs w:val="22"/>
              </w:rPr>
              <w:t>Investigar  sobre la segunda Ley de Newton y explicarle mediante concepto, formulación y gráficos.</w:t>
            </w:r>
          </w:p>
          <w:p w:rsidR="00580381" w:rsidRPr="005458EE" w:rsidRDefault="00580381" w:rsidP="00E302C2">
            <w:pPr>
              <w:pStyle w:val="Prrafodelista"/>
              <w:numPr>
                <w:ilvl w:val="0"/>
                <w:numId w:val="7"/>
              </w:numPr>
              <w:jc w:val="both"/>
              <w:rPr>
                <w:sz w:val="22"/>
                <w:szCs w:val="22"/>
              </w:rPr>
            </w:pPr>
            <w:r>
              <w:rPr>
                <w:sz w:val="22"/>
                <w:szCs w:val="22"/>
              </w:rPr>
              <w:t>Dar tres ejemplos de aplicación de esta ley.</w:t>
            </w:r>
          </w:p>
        </w:tc>
      </w:tr>
    </w:tbl>
    <w:p w:rsidR="004647FA" w:rsidRPr="00B01B59" w:rsidRDefault="004647FA" w:rsidP="00FB0319">
      <w:pPr>
        <w:jc w:val="both"/>
        <w:rPr>
          <w:sz w:val="22"/>
          <w:szCs w:val="22"/>
        </w:rPr>
      </w:pPr>
    </w:p>
    <w:tbl>
      <w:tblPr>
        <w:tblStyle w:val="Tablaconcuadrcula"/>
        <w:tblW w:w="0" w:type="auto"/>
        <w:tblLook w:val="04A0" w:firstRow="1" w:lastRow="0" w:firstColumn="1" w:lastColumn="0" w:noHBand="0" w:noVBand="1"/>
      </w:tblPr>
      <w:tblGrid>
        <w:gridCol w:w="9736"/>
      </w:tblGrid>
      <w:tr w:rsidR="00277CFF" w:rsidRPr="00B01B59" w:rsidTr="00F70251">
        <w:tc>
          <w:tcPr>
            <w:tcW w:w="9736" w:type="dxa"/>
            <w:shd w:val="clear" w:color="auto" w:fill="BDD6EE" w:themeFill="accent1" w:themeFillTint="66"/>
          </w:tcPr>
          <w:p w:rsidR="00277CFF" w:rsidRPr="00B01B59" w:rsidRDefault="00277CFF" w:rsidP="00256370">
            <w:pPr>
              <w:jc w:val="both"/>
              <w:rPr>
                <w:sz w:val="22"/>
                <w:szCs w:val="22"/>
              </w:rPr>
            </w:pPr>
            <w:r w:rsidRPr="00B01B59">
              <w:rPr>
                <w:b/>
                <w:sz w:val="22"/>
                <w:szCs w:val="22"/>
              </w:rPr>
              <w:t>Resultados</w:t>
            </w:r>
            <w:r w:rsidRPr="00B01B59">
              <w:rPr>
                <w:sz w:val="22"/>
                <w:szCs w:val="22"/>
              </w:rPr>
              <w:t xml:space="preserve"> (para la realización del </w:t>
            </w:r>
            <w:r w:rsidR="00256370">
              <w:rPr>
                <w:b/>
                <w:sz w:val="22"/>
                <w:szCs w:val="22"/>
              </w:rPr>
              <w:t>I</w:t>
            </w:r>
            <w:r w:rsidRPr="00B01B59">
              <w:rPr>
                <w:b/>
                <w:sz w:val="22"/>
                <w:szCs w:val="22"/>
              </w:rPr>
              <w:t>nforme de la</w:t>
            </w:r>
            <w:r w:rsidR="00256370">
              <w:rPr>
                <w:b/>
                <w:sz w:val="22"/>
                <w:szCs w:val="22"/>
              </w:rPr>
              <w:t>boratorio</w:t>
            </w:r>
            <w:r w:rsidRPr="00B01B59">
              <w:rPr>
                <w:sz w:val="22"/>
                <w:szCs w:val="22"/>
              </w:rPr>
              <w:t>)</w:t>
            </w:r>
          </w:p>
        </w:tc>
      </w:tr>
      <w:tr w:rsidR="00277CFF" w:rsidRPr="00B01B59" w:rsidTr="00635329">
        <w:tc>
          <w:tcPr>
            <w:tcW w:w="9736" w:type="dxa"/>
          </w:tcPr>
          <w:p w:rsidR="00150628" w:rsidRDefault="00150628" w:rsidP="00FB0319">
            <w:pPr>
              <w:jc w:val="both"/>
              <w:rPr>
                <w:b/>
                <w:i/>
                <w:sz w:val="22"/>
                <w:szCs w:val="22"/>
              </w:rPr>
            </w:pPr>
          </w:p>
          <w:p w:rsidR="00277CFF" w:rsidRPr="00B01B59" w:rsidRDefault="00150628" w:rsidP="00FB0319">
            <w:pPr>
              <w:jc w:val="both"/>
              <w:rPr>
                <w:b/>
                <w:i/>
                <w:sz w:val="22"/>
                <w:szCs w:val="22"/>
              </w:rPr>
            </w:pPr>
            <w:r>
              <w:rPr>
                <w:b/>
                <w:i/>
                <w:sz w:val="22"/>
                <w:szCs w:val="22"/>
              </w:rPr>
              <w:t xml:space="preserve">Se discutirá y analizará las predicciones de los posibles comportamientos de velocidad antes de realizar cada experimentación, y luego se discutirá en base a los gráficos obtenidos </w:t>
            </w:r>
            <w:r w:rsidR="00ED2242">
              <w:rPr>
                <w:b/>
                <w:i/>
                <w:sz w:val="22"/>
                <w:szCs w:val="22"/>
              </w:rPr>
              <w:t xml:space="preserve">en </w:t>
            </w:r>
            <w:r>
              <w:rPr>
                <w:b/>
                <w:i/>
                <w:sz w:val="22"/>
                <w:szCs w:val="22"/>
              </w:rPr>
              <w:t>el experimento</w:t>
            </w:r>
            <w:r w:rsidR="00ED2242">
              <w:rPr>
                <w:b/>
                <w:i/>
                <w:sz w:val="22"/>
                <w:szCs w:val="22"/>
              </w:rPr>
              <w:t>;</w:t>
            </w:r>
            <w:r>
              <w:rPr>
                <w:b/>
                <w:i/>
                <w:sz w:val="22"/>
                <w:szCs w:val="22"/>
              </w:rPr>
              <w:t xml:space="preserve"> en la discusión se responderá a las siguientes preguntas</w:t>
            </w:r>
            <w:r w:rsidR="00277CFF" w:rsidRPr="00B01B59">
              <w:rPr>
                <w:b/>
                <w:i/>
                <w:sz w:val="22"/>
                <w:szCs w:val="22"/>
              </w:rPr>
              <w:t>:</w:t>
            </w:r>
          </w:p>
          <w:p w:rsidR="00277CFF" w:rsidRPr="00B01B59" w:rsidRDefault="00277CFF" w:rsidP="00FB0319">
            <w:pPr>
              <w:jc w:val="both"/>
              <w:rPr>
                <w:sz w:val="22"/>
                <w:szCs w:val="22"/>
              </w:rPr>
            </w:pPr>
          </w:p>
          <w:p w:rsidR="00150628" w:rsidRDefault="00150628" w:rsidP="00150628">
            <w:pPr>
              <w:pStyle w:val="Prrafodelista"/>
              <w:numPr>
                <w:ilvl w:val="0"/>
                <w:numId w:val="26"/>
              </w:numPr>
              <w:jc w:val="both"/>
              <w:rPr>
                <w:sz w:val="22"/>
                <w:szCs w:val="22"/>
              </w:rPr>
            </w:pPr>
            <w:r w:rsidRPr="00B01B59">
              <w:rPr>
                <w:sz w:val="22"/>
                <w:szCs w:val="22"/>
              </w:rPr>
              <w:t>¿</w:t>
            </w:r>
            <w:r>
              <w:rPr>
                <w:sz w:val="22"/>
                <w:szCs w:val="22"/>
              </w:rPr>
              <w:t xml:space="preserve">Qué sucederá con un objeto </w:t>
            </w:r>
            <w:r w:rsidR="008D70CD">
              <w:rPr>
                <w:sz w:val="22"/>
                <w:szCs w:val="22"/>
              </w:rPr>
              <w:t>cuando</w:t>
            </w:r>
            <w:r>
              <w:rPr>
                <w:sz w:val="22"/>
                <w:szCs w:val="22"/>
              </w:rPr>
              <w:t xml:space="preserve"> sobre él se ejerce </w:t>
            </w:r>
            <w:r w:rsidR="008D70CD">
              <w:rPr>
                <w:sz w:val="22"/>
                <w:szCs w:val="22"/>
              </w:rPr>
              <w:t xml:space="preserve">una </w:t>
            </w:r>
            <w:r>
              <w:rPr>
                <w:sz w:val="22"/>
                <w:szCs w:val="22"/>
              </w:rPr>
              <w:t xml:space="preserve">fuerza </w:t>
            </w:r>
            <w:r w:rsidR="008D70CD">
              <w:rPr>
                <w:sz w:val="22"/>
                <w:szCs w:val="22"/>
              </w:rPr>
              <w:t>neta</w:t>
            </w:r>
            <w:r>
              <w:rPr>
                <w:sz w:val="22"/>
                <w:szCs w:val="22"/>
              </w:rPr>
              <w:t>?</w:t>
            </w:r>
            <w:r w:rsidRPr="00B01B59">
              <w:rPr>
                <w:sz w:val="22"/>
                <w:szCs w:val="22"/>
              </w:rPr>
              <w:t xml:space="preserve"> </w:t>
            </w:r>
          </w:p>
          <w:p w:rsidR="00150628" w:rsidRDefault="00150628" w:rsidP="00150628">
            <w:pPr>
              <w:pStyle w:val="Prrafodelista"/>
              <w:numPr>
                <w:ilvl w:val="0"/>
                <w:numId w:val="26"/>
              </w:numPr>
              <w:jc w:val="both"/>
              <w:rPr>
                <w:sz w:val="22"/>
                <w:szCs w:val="22"/>
              </w:rPr>
            </w:pPr>
            <w:r>
              <w:rPr>
                <w:sz w:val="22"/>
                <w:szCs w:val="22"/>
              </w:rPr>
              <w:t xml:space="preserve">¿Qué sucederá con </w:t>
            </w:r>
            <w:r w:rsidR="00A16BB6">
              <w:rPr>
                <w:sz w:val="22"/>
                <w:szCs w:val="22"/>
              </w:rPr>
              <w:t xml:space="preserve">el movimiento de </w:t>
            </w:r>
            <w:r>
              <w:rPr>
                <w:sz w:val="22"/>
                <w:szCs w:val="22"/>
              </w:rPr>
              <w:t xml:space="preserve">un objeto en reposo si este </w:t>
            </w:r>
            <w:r w:rsidR="00A16BB6">
              <w:rPr>
                <w:sz w:val="22"/>
                <w:szCs w:val="22"/>
              </w:rPr>
              <w:t>tiene una masa constante pero se var</w:t>
            </w:r>
            <w:r w:rsidR="00ED2242">
              <w:rPr>
                <w:sz w:val="22"/>
                <w:szCs w:val="22"/>
                <w:lang w:val="es-EC"/>
              </w:rPr>
              <w:t>ía</w:t>
            </w:r>
            <w:r w:rsidR="00A16BB6">
              <w:rPr>
                <w:sz w:val="22"/>
                <w:szCs w:val="22"/>
              </w:rPr>
              <w:t xml:space="preserve"> la magnitud de la fuerza neta aplicada sobre él</w:t>
            </w:r>
            <w:r>
              <w:rPr>
                <w:sz w:val="22"/>
                <w:szCs w:val="22"/>
              </w:rPr>
              <w:t>?</w:t>
            </w:r>
          </w:p>
          <w:p w:rsidR="005A630C" w:rsidRDefault="005A630C" w:rsidP="00FB0319">
            <w:pPr>
              <w:jc w:val="both"/>
              <w:rPr>
                <w:sz w:val="22"/>
                <w:szCs w:val="22"/>
              </w:rPr>
            </w:pPr>
          </w:p>
          <w:p w:rsidR="005A630C" w:rsidRPr="00805571" w:rsidRDefault="00805571" w:rsidP="00FB0319">
            <w:pPr>
              <w:jc w:val="both"/>
              <w:rPr>
                <w:b/>
                <w:i/>
                <w:sz w:val="22"/>
                <w:szCs w:val="22"/>
              </w:rPr>
            </w:pPr>
            <w:r w:rsidRPr="00805571">
              <w:rPr>
                <w:b/>
                <w:i/>
                <w:sz w:val="22"/>
                <w:szCs w:val="22"/>
              </w:rPr>
              <w:t>DATOS:</w:t>
            </w:r>
          </w:p>
          <w:p w:rsidR="00805571" w:rsidRDefault="00805571" w:rsidP="00FB0319">
            <w:pPr>
              <w:jc w:val="both"/>
              <w:rPr>
                <w:sz w:val="22"/>
                <w:szCs w:val="22"/>
              </w:rPr>
            </w:pPr>
          </w:p>
          <w:p w:rsidR="00805571" w:rsidRDefault="00805571" w:rsidP="00FB0319">
            <w:pPr>
              <w:jc w:val="both"/>
              <w:rPr>
                <w:sz w:val="22"/>
                <w:szCs w:val="22"/>
              </w:rPr>
            </w:pPr>
            <w:r>
              <w:rPr>
                <w:sz w:val="22"/>
                <w:szCs w:val="22"/>
              </w:rPr>
              <w:t xml:space="preserve">Esquematice las gráficas de </w:t>
            </w:r>
            <w:r w:rsidR="00A63C98">
              <w:rPr>
                <w:sz w:val="22"/>
                <w:szCs w:val="22"/>
              </w:rPr>
              <w:t>velocidad</w:t>
            </w:r>
            <w:r>
              <w:rPr>
                <w:sz w:val="22"/>
                <w:szCs w:val="22"/>
              </w:rPr>
              <w:t xml:space="preserve"> versus tiempo para las </w:t>
            </w:r>
            <w:r w:rsidR="00A5283D">
              <w:rPr>
                <w:sz w:val="22"/>
                <w:szCs w:val="22"/>
              </w:rPr>
              <w:t>3</w:t>
            </w:r>
            <w:r>
              <w:rPr>
                <w:sz w:val="22"/>
                <w:szCs w:val="22"/>
              </w:rPr>
              <w:t xml:space="preserve"> partes del experimento.</w:t>
            </w:r>
          </w:p>
          <w:p w:rsidR="00805571" w:rsidRDefault="00805571" w:rsidP="00FB0319">
            <w:pPr>
              <w:jc w:val="both"/>
              <w:rPr>
                <w:sz w:val="22"/>
                <w:szCs w:val="22"/>
              </w:rPr>
            </w:pPr>
          </w:p>
          <w:p w:rsidR="00DE12F1" w:rsidRDefault="00DE12F1" w:rsidP="00FB0319">
            <w:pPr>
              <w:jc w:val="both"/>
              <w:rPr>
                <w:sz w:val="22"/>
                <w:szCs w:val="22"/>
              </w:rPr>
            </w:pPr>
          </w:p>
          <w:p w:rsidR="00DE12F1" w:rsidRDefault="00A5283D" w:rsidP="00FB0319">
            <w:pPr>
              <w:jc w:val="both"/>
              <w:rPr>
                <w:sz w:val="22"/>
                <w:szCs w:val="22"/>
              </w:rPr>
            </w:pPr>
            <w:r>
              <w:rPr>
                <w:sz w:val="22"/>
                <w:szCs w:val="22"/>
              </w:rPr>
              <w:t>Llene las siguientes Tablas con los datos obtenidos y calculados según corresponda.</w:t>
            </w:r>
          </w:p>
          <w:p w:rsidR="00110954" w:rsidRDefault="00110954" w:rsidP="00FB0319">
            <w:pPr>
              <w:jc w:val="both"/>
              <w:rPr>
                <w:sz w:val="22"/>
                <w:szCs w:val="22"/>
              </w:rPr>
            </w:pPr>
          </w:p>
          <w:p w:rsidR="00110954" w:rsidRPr="00110954" w:rsidRDefault="00110954" w:rsidP="00FB0319">
            <w:pPr>
              <w:jc w:val="both"/>
              <w:rPr>
                <w:b/>
                <w:sz w:val="22"/>
                <w:szCs w:val="22"/>
              </w:rPr>
            </w:pPr>
            <w:r w:rsidRPr="00110954">
              <w:rPr>
                <w:b/>
                <w:sz w:val="22"/>
                <w:szCs w:val="22"/>
              </w:rPr>
              <w:lastRenderedPageBreak/>
              <w:t>TABLA 1</w:t>
            </w:r>
          </w:p>
          <w:p w:rsidR="00805571" w:rsidRDefault="00805571" w:rsidP="00FB0319">
            <w:pPr>
              <w:jc w:val="both"/>
              <w:rPr>
                <w:sz w:val="22"/>
                <w:szCs w:val="22"/>
              </w:rPr>
            </w:pPr>
          </w:p>
          <w:p w:rsidR="00B502C9" w:rsidRPr="006C320F" w:rsidRDefault="00CB2253" w:rsidP="00FB0319">
            <w:pPr>
              <w:jc w:val="both"/>
              <w:rPr>
                <w:sz w:val="20"/>
                <w:lang w:val="en-US"/>
              </w:rPr>
            </w:pPr>
            <m:oMathPara>
              <m:oMathParaPr>
                <m:jc m:val="left"/>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s</m:t>
                    </m:r>
                  </m:sub>
                </m:sSub>
                <m:r>
                  <w:rPr>
                    <w:rFonts w:ascii="Cambria Math" w:hAnsi="Cambria Math"/>
                    <w:sz w:val="20"/>
                    <w:lang w:val="en-US"/>
                  </w:rPr>
                  <m:t>:masa del soporte colgante</m:t>
                </m:r>
              </m:oMath>
            </m:oMathPara>
          </w:p>
          <w:p w:rsidR="00CB2253" w:rsidRPr="006C320F" w:rsidRDefault="00CB2253" w:rsidP="00FB0319">
            <w:pPr>
              <w:jc w:val="both"/>
              <w:rPr>
                <w:sz w:val="20"/>
                <w:lang w:val="en-US"/>
              </w:rPr>
            </w:pPr>
            <m:oMathPara>
              <m:oMathParaPr>
                <m:jc m:val="left"/>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:masa de los pesos</m:t>
                </m:r>
              </m:oMath>
            </m:oMathPara>
          </w:p>
          <w:p w:rsidR="00CB2253" w:rsidRPr="006C320F" w:rsidRDefault="00CB2253" w:rsidP="00FB0319">
            <w:pPr>
              <w:jc w:val="both"/>
              <w:rPr>
                <w:iCs/>
                <w:sz w:val="20"/>
                <w:lang w:val="en-US"/>
              </w:rPr>
            </w:pPr>
            <m:oMathPara>
              <m:oMathParaPr>
                <m:jc m:val="left"/>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Ts</m:t>
                    </m:r>
                  </m:sub>
                </m:sSub>
                <m:r>
                  <w:rPr>
                    <w:rFonts w:ascii="Cambria Math" w:hAnsi="Cambria Math"/>
                    <w:sz w:val="20"/>
                    <w:lang w:val="en-US"/>
                  </w:rPr>
                  <m:t>:masa total del soporte</m:t>
                </m:r>
                <m:r>
                  <w:rPr>
                    <w:rFonts w:ascii="Cambria Math" w:hAnsi="Cambria Math"/>
                    <w:sz w:val="20"/>
                    <w:lang w:val="en-US"/>
                  </w:rPr>
                  <m:t xml:space="preserve"> </m:t>
                </m:r>
              </m:oMath>
            </m:oMathPara>
          </w:p>
          <w:p w:rsidR="00CB2253" w:rsidRPr="006C320F" w:rsidRDefault="00CB2253" w:rsidP="00FB0319">
            <w:pPr>
              <w:jc w:val="both"/>
              <w:rPr>
                <w:iCs/>
                <w:sz w:val="20"/>
                <w:lang w:val="en-US"/>
              </w:rPr>
            </w:pPr>
            <m:oMathPara>
              <m:oMathParaPr>
                <m:jc m:val="left"/>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c</m:t>
                    </m:r>
                  </m:sub>
                </m:sSub>
                <m:r>
                  <w:rPr>
                    <w:rFonts w:ascii="Cambria Math" w:hAnsi="Cambria Math"/>
                    <w:sz w:val="20"/>
                    <w:lang w:val="en-US"/>
                  </w:rPr>
                  <m:t>:masa del carro</m:t>
                </m:r>
              </m:oMath>
            </m:oMathPara>
          </w:p>
          <w:p w:rsidR="00CB2253" w:rsidRPr="006C320F" w:rsidRDefault="00CB2253" w:rsidP="00FB0319">
            <w:pPr>
              <w:jc w:val="both"/>
              <w:rPr>
                <w:sz w:val="20"/>
                <w:szCs w:val="20"/>
                <w:lang w:val="es-EC"/>
              </w:rPr>
            </w:pPr>
            <m:oMathPara>
              <m:oMathParaPr>
                <m:jc m:val="left"/>
              </m:oMathParaPr>
              <m:oMath>
                <m:sSub>
                  <m:sSubPr>
                    <m:ctrlPr>
                      <w:rPr>
                        <w:rFonts w:ascii="Cambria Math" w:hAnsi="Cambria Math"/>
                        <w:i/>
                        <w:sz w:val="20"/>
                        <w:szCs w:val="20"/>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c</m:t>
                    </m:r>
                  </m:sub>
                </m:sSub>
                <m:r>
                  <w:rPr>
                    <w:rFonts w:ascii="Cambria Math" w:hAnsi="Cambria Math"/>
                    <w:sz w:val="20"/>
                    <w:szCs w:val="20"/>
                    <w:lang w:val="es-EC"/>
                  </w:rPr>
                  <m:t xml:space="preserve">:masa </m:t>
                </m:r>
                <m:r>
                  <w:rPr>
                    <w:rFonts w:ascii="Cambria Math" w:hAnsi="Cambria Math"/>
                    <w:sz w:val="20"/>
                    <w:szCs w:val="20"/>
                    <w:lang w:val="es-EC"/>
                  </w:rPr>
                  <m:t>tot</m:t>
                </m:r>
                <m:r>
                  <w:rPr>
                    <w:rFonts w:ascii="Cambria Math" w:hAnsi="Cambria Math"/>
                    <w:sz w:val="20"/>
                    <w:szCs w:val="20"/>
                    <w:lang w:val="es-EC"/>
                  </w:rPr>
                  <m:t>a</m:t>
                </m:r>
                <m:r>
                  <w:rPr>
                    <w:rFonts w:ascii="Cambria Math" w:hAnsi="Cambria Math"/>
                    <w:sz w:val="20"/>
                    <w:szCs w:val="20"/>
                    <w:lang w:val="es-EC"/>
                  </w:rPr>
                  <m:t>l</m:t>
                </m:r>
                <m:r>
                  <w:rPr>
                    <w:rFonts w:ascii="Cambria Math" w:hAnsi="Cambria Math"/>
                    <w:sz w:val="20"/>
                    <w:szCs w:val="20"/>
                    <w:lang w:val="es-EC"/>
                  </w:rPr>
                  <m:t xml:space="preserve"> del ca</m:t>
                </m:r>
                <m:r>
                  <w:rPr>
                    <w:rFonts w:ascii="Cambria Math" w:hAnsi="Cambria Math"/>
                    <w:sz w:val="20"/>
                    <w:szCs w:val="20"/>
                    <w:lang w:val="es-EC"/>
                  </w:rPr>
                  <m:t>r</m:t>
                </m:r>
                <m:r>
                  <w:rPr>
                    <w:rFonts w:ascii="Cambria Math" w:hAnsi="Cambria Math"/>
                    <w:sz w:val="20"/>
                    <w:szCs w:val="20"/>
                    <w:lang w:val="es-EC"/>
                  </w:rPr>
                  <m:t>ro</m:t>
                </m:r>
              </m:oMath>
            </m:oMathPara>
          </w:p>
          <w:p w:rsidR="006C320F" w:rsidRDefault="006C320F" w:rsidP="00FB0319">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7"/>
              <w:gridCol w:w="1661"/>
            </w:tblGrid>
            <w:tr w:rsidR="00110954" w:rsidTr="00B502C9">
              <w:trPr>
                <w:trHeight w:val="315"/>
              </w:trPr>
              <w:tc>
                <w:tcPr>
                  <w:tcW w:w="5887" w:type="dxa"/>
                </w:tcPr>
                <w:p w:rsidR="00110954" w:rsidRDefault="00110954" w:rsidP="006C320F">
                  <w:pPr>
                    <w:pStyle w:val="Equipmentlist"/>
                    <w:spacing w:before="60"/>
                    <w:ind w:left="547" w:hanging="547"/>
                    <w:jc w:val="center"/>
                    <w:rPr>
                      <w:b/>
                    </w:rPr>
                  </w:pPr>
                  <w:r>
                    <w:rPr>
                      <w:b/>
                    </w:rPr>
                    <w:t>Item</w:t>
                  </w:r>
                </w:p>
              </w:tc>
              <w:tc>
                <w:tcPr>
                  <w:tcW w:w="1661" w:type="dxa"/>
                </w:tcPr>
                <w:p w:rsidR="00110954" w:rsidRDefault="00110954" w:rsidP="00ED2242">
                  <w:pPr>
                    <w:pStyle w:val="Equipmentlist"/>
                    <w:spacing w:before="60"/>
                    <w:ind w:left="547" w:hanging="547"/>
                    <w:jc w:val="center"/>
                    <w:rPr>
                      <w:b/>
                    </w:rPr>
                  </w:pPr>
                  <w:r>
                    <w:rPr>
                      <w:b/>
                    </w:rPr>
                    <w:t>Mas</w:t>
                  </w:r>
                  <w:r w:rsidR="00ED2242">
                    <w:rPr>
                      <w:b/>
                    </w:rPr>
                    <w:t>a</w:t>
                  </w:r>
                  <w:r>
                    <w:rPr>
                      <w:b/>
                    </w:rPr>
                    <w:t xml:space="preserve"> (kg)</w:t>
                  </w:r>
                </w:p>
              </w:tc>
            </w:tr>
            <w:tr w:rsidR="00110954" w:rsidRPr="00A24841" w:rsidTr="00EE3FCC">
              <w:trPr>
                <w:trHeight w:val="1241"/>
              </w:trPr>
              <w:tc>
                <w:tcPr>
                  <w:tcW w:w="5887" w:type="dxa"/>
                  <w:shd w:val="clear" w:color="auto" w:fill="FFFFFF" w:themeFill="background1"/>
                </w:tcPr>
                <w:p w:rsidR="00110954" w:rsidRDefault="00ED2242" w:rsidP="00A24841">
                  <w:pPr>
                    <w:pStyle w:val="Equipmentlist"/>
                    <w:spacing w:before="60"/>
                    <w:ind w:left="547" w:hanging="547"/>
                    <w:rPr>
                      <w:lang w:val="es-EC"/>
                    </w:rPr>
                  </w:pPr>
                  <w:r w:rsidRPr="00A24841">
                    <w:rPr>
                      <w:lang w:val="es-EC"/>
                    </w:rPr>
                    <w:t>Corrida</w:t>
                  </w:r>
                  <w:r w:rsidR="00110954" w:rsidRPr="00A24841">
                    <w:rPr>
                      <w:lang w:val="es-EC"/>
                    </w:rPr>
                    <w:t xml:space="preserve"> #1: </w:t>
                  </w:r>
                  <w:r w:rsidRPr="00A24841">
                    <w:rPr>
                      <w:lang w:val="es-EC"/>
                    </w:rPr>
                    <w:t>Masa total</w:t>
                  </w:r>
                  <w:r w:rsidR="00A24841" w:rsidRPr="00A24841">
                    <w:rPr>
                      <w:lang w:val="es-EC"/>
                    </w:rPr>
                    <w:t xml:space="preserve"> del</w:t>
                  </w:r>
                  <w:r w:rsidR="00B502C9">
                    <w:rPr>
                      <w:lang w:val="es-EC"/>
                    </w:rPr>
                    <w:t xml:space="preserve"> soporte colgante y 20g de masa</w:t>
                  </w:r>
                  <w:r w:rsidR="00110954" w:rsidRPr="00A24841">
                    <w:rPr>
                      <w:lang w:val="es-EC"/>
                    </w:rPr>
                    <w:t>:</w:t>
                  </w:r>
                </w:p>
                <w:p w:rsidR="00B502C9" w:rsidRPr="00B502C9" w:rsidRDefault="00B502C9" w:rsidP="00B502C9">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s</m:t>
                          </m:r>
                        </m:sub>
                      </m:sSub>
                      <m:r>
                        <w:rPr>
                          <w:rFonts w:ascii="Cambria Math" w:hAnsi="Cambria Math"/>
                          <w:sz w:val="20"/>
                          <w:lang w:val="en-US"/>
                        </w:rPr>
                        <m:t>=0.052</m:t>
                      </m:r>
                      <m:r>
                        <w:rPr>
                          <w:rFonts w:ascii="Cambria Math" w:hAnsi="Cambria Math"/>
                          <w:sz w:val="20"/>
                          <w:lang w:val="en-US"/>
                        </w:rPr>
                        <m:t xml:space="preserve"> </m:t>
                      </m:r>
                      <m:r>
                        <w:rPr>
                          <w:rFonts w:ascii="Cambria Math" w:hAnsi="Cambria Math"/>
                          <w:sz w:val="20"/>
                          <w:lang w:val="en-US"/>
                        </w:rPr>
                        <m:t>g</m:t>
                      </m:r>
                    </m:oMath>
                  </m:oMathPara>
                </w:p>
                <w:p w:rsidR="00B502C9" w:rsidRPr="00B502C9" w:rsidRDefault="00B502C9" w:rsidP="00B502C9">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=20</m:t>
                      </m:r>
                      <m:r>
                        <w:rPr>
                          <w:rFonts w:ascii="Cambria Math" w:hAnsi="Cambria Math"/>
                          <w:sz w:val="20"/>
                          <w:lang w:val="en-US"/>
                        </w:rPr>
                        <m:t xml:space="preserve"> </m:t>
                      </m:r>
                      <m:r>
                        <w:rPr>
                          <w:rFonts w:ascii="Cambria Math" w:hAnsi="Cambria Math"/>
                          <w:sz w:val="20"/>
                          <w:lang w:val="en-US"/>
                        </w:rPr>
                        <m:t>g</m:t>
                      </m:r>
                    </m:oMath>
                  </m:oMathPara>
                </w:p>
                <w:p w:rsidR="00B502C9" w:rsidRPr="00B502C9" w:rsidRDefault="00B502C9" w:rsidP="00B502C9">
                  <w:pPr>
                    <w:rPr>
                      <w:lang w:val="en-US"/>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T</m:t>
                          </m:r>
                          <m:r>
                            <w:rPr>
                              <w:rFonts w:ascii="Cambria Math" w:hAnsi="Cambria Math"/>
                              <w:sz w:val="20"/>
                              <w:lang w:val="en-US"/>
                            </w:rPr>
                            <m:t>s</m:t>
                          </m:r>
                        </m:sub>
                      </m:sSub>
                      <m:r>
                        <w:rPr>
                          <w:rFonts w:ascii="Cambria Math" w:hAnsi="Cambria Math"/>
                          <w:sz w:val="20"/>
                          <w:lang w:val="en-US"/>
                        </w:rPr>
                        <m:t>=20.052</m:t>
                      </m:r>
                      <m:r>
                        <w:rPr>
                          <w:rFonts w:ascii="Cambria Math" w:hAnsi="Cambria Math"/>
                          <w:sz w:val="20"/>
                          <w:lang w:val="en-US"/>
                        </w:rPr>
                        <m:t xml:space="preserve"> </m:t>
                      </m:r>
                      <m:r>
                        <w:rPr>
                          <w:rFonts w:ascii="Cambria Math" w:hAnsi="Cambria Math"/>
                          <w:sz w:val="20"/>
                          <w:lang w:val="en-US"/>
                        </w:rPr>
                        <m:t>g</m:t>
                      </m:r>
                    </m:oMath>
                  </m:oMathPara>
                </w:p>
              </w:tc>
              <w:tc>
                <w:tcPr>
                  <w:tcW w:w="1661" w:type="dxa"/>
                  <w:shd w:val="clear" w:color="auto" w:fill="FFFFFF" w:themeFill="background1"/>
                  <w:vAlign w:val="center"/>
                </w:tcPr>
                <w:p w:rsidR="00B502C9" w:rsidRPr="00B502C9" w:rsidRDefault="00B502C9" w:rsidP="00B502C9">
                  <w:pPr>
                    <w:pStyle w:val="Equipmentlist"/>
                    <w:spacing w:before="60"/>
                    <w:ind w:left="0" w:firstLine="0"/>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s</m:t>
                          </m:r>
                        </m:sub>
                      </m:sSub>
                      <m:r>
                        <w:rPr>
                          <w:rFonts w:ascii="Cambria Math" w:hAnsi="Cambria Math"/>
                          <w:lang w:val="es-EC"/>
                        </w:rPr>
                        <m:t>=0.02</m:t>
                      </m:r>
                      <m:r>
                        <w:rPr>
                          <w:rFonts w:ascii="Cambria Math" w:hAnsi="Cambria Math"/>
                          <w:lang w:val="es-EC"/>
                        </w:rPr>
                        <m:t xml:space="preserve"> </m:t>
                      </m:r>
                      <m:r>
                        <w:rPr>
                          <w:rFonts w:ascii="Cambria Math" w:hAnsi="Cambria Math"/>
                          <w:lang w:val="es-EC"/>
                        </w:rPr>
                        <m:t>kg</m:t>
                      </m:r>
                    </m:oMath>
                  </m:oMathPara>
                </w:p>
              </w:tc>
            </w:tr>
            <w:tr w:rsidR="00110954" w:rsidRPr="00A24841" w:rsidTr="00EE3FCC">
              <w:trPr>
                <w:trHeight w:val="581"/>
              </w:trPr>
              <w:tc>
                <w:tcPr>
                  <w:tcW w:w="5887" w:type="dxa"/>
                  <w:shd w:val="clear" w:color="auto" w:fill="FFFFFF" w:themeFill="background1"/>
                </w:tcPr>
                <w:p w:rsidR="00110954" w:rsidRDefault="00A24841" w:rsidP="00A24841">
                  <w:pPr>
                    <w:pStyle w:val="Equipmentlist"/>
                    <w:spacing w:before="60"/>
                    <w:ind w:left="547" w:hanging="547"/>
                    <w:rPr>
                      <w:lang w:val="es-EC"/>
                    </w:rPr>
                  </w:pPr>
                  <w:r w:rsidRPr="00A24841">
                    <w:rPr>
                      <w:lang w:val="es-EC"/>
                    </w:rPr>
                    <w:t xml:space="preserve">Corrida </w:t>
                  </w:r>
                  <w:r w:rsidR="00110954" w:rsidRPr="00A24841">
                    <w:rPr>
                      <w:lang w:val="es-EC"/>
                    </w:rPr>
                    <w:t xml:space="preserve">#1: </w:t>
                  </w:r>
                  <w:r w:rsidRPr="00A24841">
                    <w:rPr>
                      <w:lang w:val="es-EC"/>
                    </w:rPr>
                    <w:t xml:space="preserve">Masa total </w:t>
                  </w:r>
                  <w:r w:rsidR="006C320F">
                    <w:rPr>
                      <w:lang w:val="es-EC"/>
                    </w:rPr>
                    <w:t>del carrito y las 2 masa de 20g</w:t>
                  </w:r>
                  <w:r w:rsidR="00110954" w:rsidRPr="00A24841">
                    <w:rPr>
                      <w:lang w:val="es-EC"/>
                    </w:rPr>
                    <w:t>:</w:t>
                  </w:r>
                </w:p>
                <w:p w:rsidR="00B502C9" w:rsidRPr="00B502C9" w:rsidRDefault="00B502C9" w:rsidP="00B502C9">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c</m:t>
                          </m:r>
                        </m:sub>
                      </m:sSub>
                      <m:r>
                        <w:rPr>
                          <w:rFonts w:ascii="Cambria Math" w:hAnsi="Cambria Math"/>
                          <w:sz w:val="20"/>
                          <w:lang w:val="en-US"/>
                        </w:rPr>
                        <m:t xml:space="preserve">=254 </m:t>
                      </m:r>
                      <m:r>
                        <w:rPr>
                          <w:rFonts w:ascii="Cambria Math" w:hAnsi="Cambria Math"/>
                          <w:sz w:val="20"/>
                          <w:lang w:val="en-US"/>
                        </w:rPr>
                        <m:t>g</m:t>
                      </m:r>
                    </m:oMath>
                  </m:oMathPara>
                </w:p>
                <w:p w:rsidR="00B502C9" w:rsidRPr="00B502C9" w:rsidRDefault="00B502C9" w:rsidP="00B502C9">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=4</m:t>
                      </m:r>
                      <m:r>
                        <w:rPr>
                          <w:rFonts w:ascii="Cambria Math" w:hAnsi="Cambria Math"/>
                          <w:sz w:val="20"/>
                          <w:lang w:val="en-US"/>
                        </w:rPr>
                        <m:t>0</m:t>
                      </m:r>
                      <m:r>
                        <w:rPr>
                          <w:rFonts w:ascii="Cambria Math" w:hAnsi="Cambria Math"/>
                          <w:sz w:val="20"/>
                          <w:lang w:val="en-US"/>
                        </w:rPr>
                        <m:t>g</m:t>
                      </m:r>
                    </m:oMath>
                  </m:oMathPara>
                </w:p>
                <w:p w:rsidR="00B502C9" w:rsidRPr="00A24841" w:rsidRDefault="00B502C9" w:rsidP="00B502C9">
                  <w:pPr>
                    <w:pStyle w:val="Equipmentlist"/>
                    <w:spacing w:before="60"/>
                    <w:ind w:left="0" w:firstLine="0"/>
                    <w:rPr>
                      <w:lang w:val="es-EC"/>
                    </w:rPr>
                  </w:pPr>
                  <m:oMathPara>
                    <m:oMath>
                      <m:sSub>
                        <m:sSubPr>
                          <m:ctrlPr>
                            <w:rPr>
                              <w:rFonts w:ascii="Cambria Math" w:hAnsi="Cambria Math"/>
                              <w:i/>
                              <w:iCs/>
                              <w:szCs w:val="24"/>
                            </w:rPr>
                          </m:ctrlPr>
                        </m:sSubPr>
                        <m:e>
                          <m:r>
                            <w:rPr>
                              <w:rFonts w:ascii="Cambria Math" w:hAnsi="Cambria Math"/>
                            </w:rPr>
                            <m:t>m</m:t>
                          </m:r>
                        </m:e>
                        <m:sub>
                          <m:r>
                            <w:rPr>
                              <w:rFonts w:ascii="Cambria Math" w:hAnsi="Cambria Math"/>
                            </w:rPr>
                            <m:t>T</m:t>
                          </m:r>
                          <m:r>
                            <w:rPr>
                              <w:rFonts w:ascii="Cambria Math" w:hAnsi="Cambria Math"/>
                            </w:rPr>
                            <m:t>c</m:t>
                          </m:r>
                        </m:sub>
                      </m:sSub>
                      <m:r>
                        <w:rPr>
                          <w:rFonts w:ascii="Cambria Math" w:hAnsi="Cambria Math"/>
                        </w:rPr>
                        <m:t xml:space="preserve">=294 </m:t>
                      </m:r>
                      <m:r>
                        <w:rPr>
                          <w:rFonts w:ascii="Cambria Math" w:hAnsi="Cambria Math"/>
                        </w:rPr>
                        <m:t>g</m:t>
                      </m:r>
                    </m:oMath>
                  </m:oMathPara>
                </w:p>
              </w:tc>
              <w:tc>
                <w:tcPr>
                  <w:tcW w:w="1661" w:type="dxa"/>
                  <w:shd w:val="clear" w:color="auto" w:fill="FFFFFF" w:themeFill="background1"/>
                  <w:vAlign w:val="center"/>
                </w:tcPr>
                <w:p w:rsidR="00110954" w:rsidRPr="00A24841" w:rsidRDefault="00B502C9" w:rsidP="00CB2253">
                  <w:pPr>
                    <w:pStyle w:val="Equipmentlist"/>
                    <w:spacing w:before="60"/>
                    <w:ind w:left="0" w:firstLine="0"/>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c</m:t>
                          </m:r>
                        </m:sub>
                      </m:sSub>
                      <m:r>
                        <w:rPr>
                          <w:rFonts w:ascii="Cambria Math" w:hAnsi="Cambria Math"/>
                          <w:lang w:val="es-EC"/>
                        </w:rPr>
                        <m:t>=0.2</m:t>
                      </m:r>
                      <m:r>
                        <w:rPr>
                          <w:rFonts w:ascii="Cambria Math" w:hAnsi="Cambria Math"/>
                          <w:lang w:val="es-EC"/>
                        </w:rPr>
                        <m:t>94</m:t>
                      </m:r>
                      <m:r>
                        <w:rPr>
                          <w:rFonts w:ascii="Cambria Math" w:hAnsi="Cambria Math"/>
                          <w:lang w:val="es-EC"/>
                        </w:rPr>
                        <m:t xml:space="preserve"> </m:t>
                      </m:r>
                      <m:r>
                        <w:rPr>
                          <w:rFonts w:ascii="Cambria Math" w:hAnsi="Cambria Math"/>
                          <w:lang w:val="es-EC"/>
                        </w:rPr>
                        <m:t>kg</m:t>
                      </m:r>
                    </m:oMath>
                  </m:oMathPara>
                </w:p>
              </w:tc>
            </w:tr>
            <w:tr w:rsidR="00110954" w:rsidRPr="00BE384C" w:rsidTr="00EE3FCC">
              <w:trPr>
                <w:trHeight w:val="315"/>
              </w:trPr>
              <w:tc>
                <w:tcPr>
                  <w:tcW w:w="5887" w:type="dxa"/>
                  <w:shd w:val="clear" w:color="auto" w:fill="FFFFFF" w:themeFill="background1"/>
                </w:tcPr>
                <w:p w:rsidR="00110954" w:rsidRDefault="00BE384C" w:rsidP="00BE384C">
                  <w:pPr>
                    <w:pStyle w:val="Equipmentlist"/>
                    <w:spacing w:before="60"/>
                    <w:ind w:left="547" w:hanging="547"/>
                    <w:rPr>
                      <w:lang w:val="es-EC"/>
                    </w:rPr>
                  </w:pPr>
                  <w:r w:rsidRPr="00BE384C">
                    <w:rPr>
                      <w:lang w:val="es-EC"/>
                    </w:rPr>
                    <w:t xml:space="preserve">Corrida </w:t>
                  </w:r>
                  <w:r w:rsidR="00110954" w:rsidRPr="00BE384C">
                    <w:rPr>
                      <w:lang w:val="es-EC"/>
                    </w:rPr>
                    <w:t xml:space="preserve">#2: </w:t>
                  </w:r>
                  <w:r w:rsidRPr="00BE384C">
                    <w:rPr>
                      <w:lang w:val="es-EC"/>
                    </w:rPr>
                    <w:t xml:space="preserve">Masa total del soporte colgante </w:t>
                  </w:r>
                  <w:r w:rsidR="00CB2253">
                    <w:rPr>
                      <w:lang w:val="es-EC"/>
                    </w:rPr>
                    <w:t>y 2</w:t>
                  </w:r>
                  <w:r w:rsidRPr="00BE384C">
                    <w:rPr>
                      <w:lang w:val="es-EC"/>
                    </w:rPr>
                    <w:t xml:space="preserve"> masas</w:t>
                  </w:r>
                  <w:r w:rsidR="00CB2253">
                    <w:rPr>
                      <w:lang w:val="es-EC"/>
                    </w:rPr>
                    <w:t xml:space="preserve"> de 20g</w:t>
                  </w:r>
                  <w:r w:rsidR="00110954" w:rsidRPr="00BE384C">
                    <w:rPr>
                      <w:lang w:val="es-EC"/>
                    </w:rPr>
                    <w:t>:</w:t>
                  </w:r>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s</m:t>
                          </m:r>
                        </m:sub>
                      </m:sSub>
                      <m:r>
                        <w:rPr>
                          <w:rFonts w:ascii="Cambria Math" w:hAnsi="Cambria Math"/>
                          <w:sz w:val="20"/>
                          <w:lang w:val="en-US"/>
                        </w:rPr>
                        <m:t>=0.052</m:t>
                      </m:r>
                      <m:r>
                        <w:rPr>
                          <w:rFonts w:ascii="Cambria Math" w:hAnsi="Cambria Math"/>
                          <w:sz w:val="20"/>
                          <w:lang w:val="en-US"/>
                        </w:rPr>
                        <m:t xml:space="preserve"> </m:t>
                      </m:r>
                      <m:r>
                        <w:rPr>
                          <w:rFonts w:ascii="Cambria Math" w:hAnsi="Cambria Math"/>
                          <w:sz w:val="20"/>
                          <w:lang w:val="en-US"/>
                        </w:rPr>
                        <m:t>g</m:t>
                      </m:r>
                    </m:oMath>
                  </m:oMathPara>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=4</m:t>
                      </m:r>
                      <m:r>
                        <w:rPr>
                          <w:rFonts w:ascii="Cambria Math" w:hAnsi="Cambria Math"/>
                          <w:sz w:val="20"/>
                          <w:lang w:val="en-US"/>
                        </w:rPr>
                        <m:t>0</m:t>
                      </m:r>
                      <m:r>
                        <w:rPr>
                          <w:rFonts w:ascii="Cambria Math" w:hAnsi="Cambria Math"/>
                          <w:sz w:val="20"/>
                          <w:lang w:val="en-US"/>
                        </w:rPr>
                        <m:t xml:space="preserve"> </m:t>
                      </m:r>
                      <m:r>
                        <w:rPr>
                          <w:rFonts w:ascii="Cambria Math" w:hAnsi="Cambria Math"/>
                          <w:sz w:val="20"/>
                          <w:lang w:val="en-US"/>
                        </w:rPr>
                        <m:t>g</m:t>
                      </m:r>
                    </m:oMath>
                  </m:oMathPara>
                </w:p>
                <w:p w:rsidR="00CB2253" w:rsidRPr="00BE384C" w:rsidRDefault="00CB2253" w:rsidP="00CB2253">
                  <w:pPr>
                    <w:pStyle w:val="Equipmentlist"/>
                    <w:spacing w:before="60"/>
                    <w:ind w:left="0" w:firstLine="0"/>
                    <w:rPr>
                      <w:lang w:val="es-EC"/>
                    </w:rPr>
                  </w:pPr>
                  <m:oMathPara>
                    <m:oMath>
                      <m:sSub>
                        <m:sSubPr>
                          <m:ctrlPr>
                            <w:rPr>
                              <w:rFonts w:ascii="Cambria Math" w:hAnsi="Cambria Math"/>
                              <w:i/>
                              <w:iCs/>
                              <w:szCs w:val="24"/>
                            </w:rPr>
                          </m:ctrlPr>
                        </m:sSubPr>
                        <m:e>
                          <m:r>
                            <w:rPr>
                              <w:rFonts w:ascii="Cambria Math" w:hAnsi="Cambria Math"/>
                            </w:rPr>
                            <m:t>m</m:t>
                          </m:r>
                        </m:e>
                        <m:sub>
                          <m:r>
                            <w:rPr>
                              <w:rFonts w:ascii="Cambria Math" w:hAnsi="Cambria Math"/>
                            </w:rPr>
                            <m:t>Ts</m:t>
                          </m:r>
                        </m:sub>
                      </m:sSub>
                      <m:r>
                        <w:rPr>
                          <w:rFonts w:ascii="Cambria Math" w:hAnsi="Cambria Math"/>
                        </w:rPr>
                        <m:t>=4</m:t>
                      </m:r>
                      <m:r>
                        <w:rPr>
                          <w:rFonts w:ascii="Cambria Math" w:hAnsi="Cambria Math"/>
                        </w:rPr>
                        <m:t>0.052</m:t>
                      </m:r>
                      <m:r>
                        <w:rPr>
                          <w:rFonts w:ascii="Cambria Math" w:hAnsi="Cambria Math"/>
                        </w:rPr>
                        <m:t xml:space="preserve"> </m:t>
                      </m:r>
                      <m:r>
                        <w:rPr>
                          <w:rFonts w:ascii="Cambria Math" w:hAnsi="Cambria Math"/>
                        </w:rPr>
                        <m:t>g</m:t>
                      </m:r>
                    </m:oMath>
                  </m:oMathPara>
                </w:p>
              </w:tc>
              <w:tc>
                <w:tcPr>
                  <w:tcW w:w="1661" w:type="dxa"/>
                  <w:shd w:val="clear" w:color="auto" w:fill="FFFFFF" w:themeFill="background1"/>
                  <w:vAlign w:val="center"/>
                </w:tcPr>
                <w:p w:rsidR="00110954" w:rsidRPr="00BE384C" w:rsidRDefault="00CB2253" w:rsidP="00CB2253">
                  <w:pPr>
                    <w:pStyle w:val="Equipmentlist"/>
                    <w:spacing w:before="60"/>
                    <w:ind w:left="0" w:firstLine="0"/>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s</m:t>
                          </m:r>
                        </m:sub>
                      </m:sSub>
                      <m:r>
                        <w:rPr>
                          <w:rFonts w:ascii="Cambria Math" w:hAnsi="Cambria Math"/>
                          <w:lang w:val="es-EC"/>
                        </w:rPr>
                        <m:t>=0.</m:t>
                      </m:r>
                      <m:r>
                        <w:rPr>
                          <w:rFonts w:ascii="Cambria Math" w:hAnsi="Cambria Math"/>
                          <w:lang w:val="es-EC"/>
                        </w:rPr>
                        <m:t xml:space="preserve">04 </m:t>
                      </m:r>
                      <m:r>
                        <w:rPr>
                          <w:rFonts w:ascii="Cambria Math" w:hAnsi="Cambria Math"/>
                          <w:lang w:val="es-EC"/>
                        </w:rPr>
                        <m:t>kg</m:t>
                      </m:r>
                    </m:oMath>
                  </m:oMathPara>
                </w:p>
              </w:tc>
            </w:tr>
            <w:tr w:rsidR="00CB2253" w:rsidRPr="00BE384C" w:rsidTr="00EE3FCC">
              <w:trPr>
                <w:trHeight w:val="315"/>
              </w:trPr>
              <w:tc>
                <w:tcPr>
                  <w:tcW w:w="5887" w:type="dxa"/>
                  <w:shd w:val="clear" w:color="auto" w:fill="FFFFFF" w:themeFill="background1"/>
                </w:tcPr>
                <w:p w:rsidR="00CB2253" w:rsidRDefault="00CB2253" w:rsidP="00CB2253">
                  <w:pPr>
                    <w:pStyle w:val="Equipmentlist"/>
                    <w:spacing w:before="60"/>
                    <w:ind w:left="547" w:hanging="547"/>
                    <w:rPr>
                      <w:lang w:val="es-EC"/>
                    </w:rPr>
                  </w:pPr>
                  <w:r w:rsidRPr="00A24841">
                    <w:rPr>
                      <w:lang w:val="es-EC"/>
                    </w:rPr>
                    <w:t xml:space="preserve">Corrida </w:t>
                  </w:r>
                  <w:r>
                    <w:rPr>
                      <w:lang w:val="es-EC"/>
                    </w:rPr>
                    <w:t>#2</w:t>
                  </w:r>
                  <w:r w:rsidRPr="00A24841">
                    <w:rPr>
                      <w:lang w:val="es-EC"/>
                    </w:rPr>
                    <w:t xml:space="preserve">: </w:t>
                  </w:r>
                  <w:r>
                    <w:rPr>
                      <w:lang w:val="es-EC"/>
                    </w:rPr>
                    <w:t>Masa total del carrito y la masa de 20g</w:t>
                  </w:r>
                  <w:r w:rsidRPr="00A24841">
                    <w:rPr>
                      <w:lang w:val="es-EC"/>
                    </w:rPr>
                    <w:t>:</w:t>
                  </w:r>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c</m:t>
                          </m:r>
                        </m:sub>
                      </m:sSub>
                      <m:r>
                        <w:rPr>
                          <w:rFonts w:ascii="Cambria Math" w:hAnsi="Cambria Math"/>
                          <w:sz w:val="20"/>
                          <w:lang w:val="en-US"/>
                        </w:rPr>
                        <m:t xml:space="preserve">=254 </m:t>
                      </m:r>
                      <m:r>
                        <w:rPr>
                          <w:rFonts w:ascii="Cambria Math" w:hAnsi="Cambria Math"/>
                          <w:sz w:val="20"/>
                          <w:lang w:val="en-US"/>
                        </w:rPr>
                        <m:t>g</m:t>
                      </m:r>
                    </m:oMath>
                  </m:oMathPara>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=2</m:t>
                      </m:r>
                      <m:r>
                        <w:rPr>
                          <w:rFonts w:ascii="Cambria Math" w:hAnsi="Cambria Math"/>
                          <w:sz w:val="20"/>
                          <w:lang w:val="en-US"/>
                        </w:rPr>
                        <m:t>0</m:t>
                      </m:r>
                      <m:r>
                        <w:rPr>
                          <w:rFonts w:ascii="Cambria Math" w:hAnsi="Cambria Math"/>
                          <w:sz w:val="20"/>
                          <w:lang w:val="en-US"/>
                        </w:rPr>
                        <m:t>g</m:t>
                      </m:r>
                    </m:oMath>
                  </m:oMathPara>
                </w:p>
                <w:p w:rsidR="00CB2253" w:rsidRPr="00BE384C" w:rsidRDefault="00CB2253" w:rsidP="00CB2253">
                  <w:pPr>
                    <w:pStyle w:val="Equipmentlist"/>
                    <w:spacing w:before="60"/>
                    <w:ind w:left="0" w:firstLine="0"/>
                    <w:rPr>
                      <w:lang w:val="es-EC"/>
                    </w:rPr>
                  </w:pPr>
                  <m:oMathPara>
                    <m:oMath>
                      <m:sSub>
                        <m:sSubPr>
                          <m:ctrlPr>
                            <w:rPr>
                              <w:rFonts w:ascii="Cambria Math" w:hAnsi="Cambria Math"/>
                              <w:i/>
                              <w:iCs/>
                              <w:szCs w:val="24"/>
                            </w:rPr>
                          </m:ctrlPr>
                        </m:sSubPr>
                        <m:e>
                          <m:r>
                            <w:rPr>
                              <w:rFonts w:ascii="Cambria Math" w:hAnsi="Cambria Math"/>
                            </w:rPr>
                            <m:t>m</m:t>
                          </m:r>
                        </m:e>
                        <m:sub>
                          <m:r>
                            <w:rPr>
                              <w:rFonts w:ascii="Cambria Math" w:hAnsi="Cambria Math"/>
                            </w:rPr>
                            <m:t>Tc</m:t>
                          </m:r>
                        </m:sub>
                      </m:sSub>
                      <m:r>
                        <w:rPr>
                          <w:rFonts w:ascii="Cambria Math" w:hAnsi="Cambria Math"/>
                        </w:rPr>
                        <m:t xml:space="preserve">=274 </m:t>
                      </m:r>
                      <m:r>
                        <w:rPr>
                          <w:rFonts w:ascii="Cambria Math" w:hAnsi="Cambria Math"/>
                        </w:rPr>
                        <m:t>g</m:t>
                      </m:r>
                    </m:oMath>
                  </m:oMathPara>
                </w:p>
              </w:tc>
              <w:tc>
                <w:tcPr>
                  <w:tcW w:w="1661" w:type="dxa"/>
                  <w:shd w:val="clear" w:color="auto" w:fill="FFFFFF" w:themeFill="background1"/>
                  <w:vAlign w:val="center"/>
                </w:tcPr>
                <w:p w:rsidR="00CB2253" w:rsidRPr="00BE384C" w:rsidRDefault="00CB2253" w:rsidP="00CB2253">
                  <w:pPr>
                    <w:pStyle w:val="Equipmentlist"/>
                    <w:spacing w:before="60"/>
                    <w:ind w:left="547" w:hanging="547"/>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c</m:t>
                          </m:r>
                        </m:sub>
                      </m:sSub>
                      <m:r>
                        <w:rPr>
                          <w:rFonts w:ascii="Cambria Math" w:hAnsi="Cambria Math"/>
                          <w:lang w:val="es-EC"/>
                        </w:rPr>
                        <m:t>=0.2</m:t>
                      </m:r>
                      <m:r>
                        <w:rPr>
                          <w:rFonts w:ascii="Cambria Math" w:hAnsi="Cambria Math"/>
                          <w:lang w:val="es-EC"/>
                        </w:rPr>
                        <m:t xml:space="preserve">74 </m:t>
                      </m:r>
                      <m:r>
                        <w:rPr>
                          <w:rFonts w:ascii="Cambria Math" w:hAnsi="Cambria Math"/>
                          <w:lang w:val="es-EC"/>
                        </w:rPr>
                        <m:t>kg</m:t>
                      </m:r>
                    </m:oMath>
                  </m:oMathPara>
                </w:p>
              </w:tc>
            </w:tr>
            <w:tr w:rsidR="00110954" w:rsidRPr="00BE384C" w:rsidTr="00EE3FCC">
              <w:trPr>
                <w:trHeight w:val="299"/>
              </w:trPr>
              <w:tc>
                <w:tcPr>
                  <w:tcW w:w="5887" w:type="dxa"/>
                  <w:shd w:val="clear" w:color="auto" w:fill="FFFFFF" w:themeFill="background1"/>
                </w:tcPr>
                <w:p w:rsidR="00110954" w:rsidRDefault="00BE384C" w:rsidP="00CB2253">
                  <w:pPr>
                    <w:pStyle w:val="Equipmentlist"/>
                    <w:spacing w:before="60"/>
                    <w:ind w:left="547" w:hanging="547"/>
                    <w:rPr>
                      <w:lang w:val="es-EC"/>
                    </w:rPr>
                  </w:pPr>
                  <w:r w:rsidRPr="00BE384C">
                    <w:rPr>
                      <w:lang w:val="es-EC"/>
                    </w:rPr>
                    <w:t>Corrida</w:t>
                  </w:r>
                  <w:r w:rsidR="00110954" w:rsidRPr="00BE384C">
                    <w:rPr>
                      <w:lang w:val="es-EC"/>
                    </w:rPr>
                    <w:t xml:space="preserve"> #3: </w:t>
                  </w:r>
                  <w:r w:rsidRPr="00BE384C">
                    <w:rPr>
                      <w:lang w:val="es-EC"/>
                    </w:rPr>
                    <w:t>Masa total del soporte colgante</w:t>
                  </w:r>
                  <w:r w:rsidR="00CB2253">
                    <w:rPr>
                      <w:lang w:val="es-EC"/>
                    </w:rPr>
                    <w:t xml:space="preserve"> y 3 masa de 20g</w:t>
                  </w:r>
                  <w:r w:rsidRPr="00BE384C">
                    <w:rPr>
                      <w:lang w:val="es-EC"/>
                    </w:rPr>
                    <w:t>:</w:t>
                  </w:r>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s</m:t>
                          </m:r>
                        </m:sub>
                      </m:sSub>
                      <m:r>
                        <w:rPr>
                          <w:rFonts w:ascii="Cambria Math" w:hAnsi="Cambria Math"/>
                          <w:sz w:val="20"/>
                          <w:lang w:val="en-US"/>
                        </w:rPr>
                        <m:t>=0.052</m:t>
                      </m:r>
                      <m:r>
                        <w:rPr>
                          <w:rFonts w:ascii="Cambria Math" w:hAnsi="Cambria Math"/>
                          <w:sz w:val="20"/>
                          <w:lang w:val="en-US"/>
                        </w:rPr>
                        <m:t xml:space="preserve"> </m:t>
                      </m:r>
                      <m:r>
                        <w:rPr>
                          <w:rFonts w:ascii="Cambria Math" w:hAnsi="Cambria Math"/>
                          <w:sz w:val="20"/>
                          <w:lang w:val="en-US"/>
                        </w:rPr>
                        <m:t>g</m:t>
                      </m:r>
                    </m:oMath>
                  </m:oMathPara>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=6</m:t>
                      </m:r>
                      <m:r>
                        <w:rPr>
                          <w:rFonts w:ascii="Cambria Math" w:hAnsi="Cambria Math"/>
                          <w:sz w:val="20"/>
                          <w:lang w:val="en-US"/>
                        </w:rPr>
                        <m:t>0</m:t>
                      </m:r>
                      <m:r>
                        <w:rPr>
                          <w:rFonts w:ascii="Cambria Math" w:hAnsi="Cambria Math"/>
                          <w:sz w:val="20"/>
                          <w:lang w:val="en-US"/>
                        </w:rPr>
                        <m:t xml:space="preserve"> </m:t>
                      </m:r>
                      <m:r>
                        <w:rPr>
                          <w:rFonts w:ascii="Cambria Math" w:hAnsi="Cambria Math"/>
                          <w:sz w:val="20"/>
                          <w:lang w:val="en-US"/>
                        </w:rPr>
                        <m:t>g</m:t>
                      </m:r>
                    </m:oMath>
                  </m:oMathPara>
                </w:p>
                <w:p w:rsidR="00CB2253" w:rsidRPr="00BE384C" w:rsidRDefault="00CB2253" w:rsidP="00CB2253">
                  <w:pPr>
                    <w:pStyle w:val="Equipmentlist"/>
                    <w:spacing w:before="60"/>
                    <w:ind w:left="0" w:firstLine="0"/>
                    <w:rPr>
                      <w:lang w:val="es-EC"/>
                    </w:rPr>
                  </w:pPr>
                  <m:oMathPara>
                    <m:oMath>
                      <m:sSub>
                        <m:sSubPr>
                          <m:ctrlPr>
                            <w:rPr>
                              <w:rFonts w:ascii="Cambria Math" w:hAnsi="Cambria Math"/>
                              <w:i/>
                              <w:iCs/>
                              <w:szCs w:val="24"/>
                            </w:rPr>
                          </m:ctrlPr>
                        </m:sSubPr>
                        <m:e>
                          <m:r>
                            <w:rPr>
                              <w:rFonts w:ascii="Cambria Math" w:hAnsi="Cambria Math"/>
                            </w:rPr>
                            <m:t>m</m:t>
                          </m:r>
                        </m:e>
                        <m:sub>
                          <m:r>
                            <w:rPr>
                              <w:rFonts w:ascii="Cambria Math" w:hAnsi="Cambria Math"/>
                            </w:rPr>
                            <m:t>Ts</m:t>
                          </m:r>
                        </m:sub>
                      </m:sSub>
                      <m:r>
                        <w:rPr>
                          <w:rFonts w:ascii="Cambria Math" w:hAnsi="Cambria Math"/>
                        </w:rPr>
                        <m:t>=6</m:t>
                      </m:r>
                      <m:r>
                        <w:rPr>
                          <w:rFonts w:ascii="Cambria Math" w:hAnsi="Cambria Math"/>
                        </w:rPr>
                        <m:t>0.052</m:t>
                      </m:r>
                      <m:r>
                        <w:rPr>
                          <w:rFonts w:ascii="Cambria Math" w:hAnsi="Cambria Math"/>
                        </w:rPr>
                        <m:t xml:space="preserve"> </m:t>
                      </m:r>
                      <m:r>
                        <w:rPr>
                          <w:rFonts w:ascii="Cambria Math" w:hAnsi="Cambria Math"/>
                        </w:rPr>
                        <m:t>g</m:t>
                      </m:r>
                    </m:oMath>
                  </m:oMathPara>
                </w:p>
              </w:tc>
              <w:tc>
                <w:tcPr>
                  <w:tcW w:w="1661" w:type="dxa"/>
                  <w:shd w:val="clear" w:color="auto" w:fill="FFFFFF" w:themeFill="background1"/>
                  <w:vAlign w:val="center"/>
                </w:tcPr>
                <w:p w:rsidR="00110954" w:rsidRPr="00BE384C" w:rsidRDefault="00CB2253" w:rsidP="00CB2253">
                  <w:pPr>
                    <w:pStyle w:val="Equipmentlist"/>
                    <w:spacing w:before="60"/>
                    <w:ind w:left="0" w:firstLine="0"/>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s</m:t>
                          </m:r>
                        </m:sub>
                      </m:sSub>
                      <m:r>
                        <w:rPr>
                          <w:rFonts w:ascii="Cambria Math" w:hAnsi="Cambria Math"/>
                          <w:lang w:val="es-EC"/>
                        </w:rPr>
                        <m:t>=0.</m:t>
                      </m:r>
                      <m:r>
                        <w:rPr>
                          <w:rFonts w:ascii="Cambria Math" w:hAnsi="Cambria Math"/>
                          <w:lang w:val="es-EC"/>
                        </w:rPr>
                        <m:t xml:space="preserve">06 </m:t>
                      </m:r>
                      <m:r>
                        <w:rPr>
                          <w:rFonts w:ascii="Cambria Math" w:hAnsi="Cambria Math"/>
                          <w:lang w:val="es-EC"/>
                        </w:rPr>
                        <m:t>kg</m:t>
                      </m:r>
                    </m:oMath>
                  </m:oMathPara>
                </w:p>
              </w:tc>
            </w:tr>
            <w:tr w:rsidR="00CB2253" w:rsidRPr="00BE384C" w:rsidTr="00EE3FCC">
              <w:trPr>
                <w:trHeight w:val="299"/>
              </w:trPr>
              <w:tc>
                <w:tcPr>
                  <w:tcW w:w="5887" w:type="dxa"/>
                  <w:shd w:val="clear" w:color="auto" w:fill="FFFFFF" w:themeFill="background1"/>
                </w:tcPr>
                <w:p w:rsidR="00CB2253" w:rsidRDefault="00CB2253" w:rsidP="00CB2253">
                  <w:pPr>
                    <w:pStyle w:val="Equipmentlist"/>
                    <w:spacing w:before="60"/>
                    <w:ind w:left="547" w:hanging="547"/>
                    <w:rPr>
                      <w:lang w:val="es-EC"/>
                    </w:rPr>
                  </w:pPr>
                  <w:r w:rsidRPr="00A24841">
                    <w:rPr>
                      <w:lang w:val="es-EC"/>
                    </w:rPr>
                    <w:t xml:space="preserve">Corrida </w:t>
                  </w:r>
                  <w:r>
                    <w:rPr>
                      <w:lang w:val="es-EC"/>
                    </w:rPr>
                    <w:t>#3</w:t>
                  </w:r>
                  <w:r w:rsidRPr="00A24841">
                    <w:rPr>
                      <w:lang w:val="es-EC"/>
                    </w:rPr>
                    <w:t xml:space="preserve">: </w:t>
                  </w:r>
                  <w:r>
                    <w:rPr>
                      <w:lang w:val="es-EC"/>
                    </w:rPr>
                    <w:t>Masa total del carrito sin ninguna masa</w:t>
                  </w:r>
                  <w:r w:rsidRPr="00A24841">
                    <w:rPr>
                      <w:lang w:val="es-EC"/>
                    </w:rPr>
                    <w:t>:</w:t>
                  </w:r>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c</m:t>
                          </m:r>
                        </m:sub>
                      </m:sSub>
                      <m:r>
                        <w:rPr>
                          <w:rFonts w:ascii="Cambria Math" w:hAnsi="Cambria Math"/>
                          <w:sz w:val="20"/>
                          <w:lang w:val="en-US"/>
                        </w:rPr>
                        <m:t xml:space="preserve">=254 </m:t>
                      </m:r>
                      <m:r>
                        <w:rPr>
                          <w:rFonts w:ascii="Cambria Math" w:hAnsi="Cambria Math"/>
                          <w:sz w:val="20"/>
                          <w:lang w:val="en-US"/>
                        </w:rPr>
                        <m:t>g</m:t>
                      </m:r>
                    </m:oMath>
                  </m:oMathPara>
                </w:p>
                <w:p w:rsidR="00CB2253" w:rsidRPr="00B502C9" w:rsidRDefault="00CB2253" w:rsidP="00CB2253">
                  <w:pPr>
                    <w:rPr>
                      <w:rFonts w:ascii="Cambria Math" w:hAnsi="Cambria Math"/>
                      <w:sz w:val="20"/>
                      <w:lang w:val="en-US"/>
                      <w:oMath/>
                    </w:rPr>
                  </w:pPr>
                  <m:oMathPara>
                    <m:oMathParaPr>
                      <m:jc m:val="center"/>
                    </m:oMathParaPr>
                    <m:oMath>
                      <m:sSub>
                        <m:sSubPr>
                          <m:ctrlPr>
                            <w:rPr>
                              <w:rFonts w:ascii="Cambria Math" w:hAnsi="Cambria Math"/>
                              <w:i/>
                              <w:iCs/>
                              <w:sz w:val="20"/>
                              <w:lang w:val="en-US"/>
                            </w:rPr>
                          </m:ctrlPr>
                        </m:sSubPr>
                        <m:e>
                          <m:r>
                            <w:rPr>
                              <w:rFonts w:ascii="Cambria Math" w:hAnsi="Cambria Math"/>
                              <w:sz w:val="20"/>
                              <w:lang w:val="en-US"/>
                            </w:rPr>
                            <m:t>m</m:t>
                          </m:r>
                        </m:e>
                        <m:sub>
                          <m:r>
                            <w:rPr>
                              <w:rFonts w:ascii="Cambria Math" w:hAnsi="Cambria Math"/>
                              <w:sz w:val="20"/>
                              <w:lang w:val="en-US"/>
                            </w:rPr>
                            <m:t>p</m:t>
                          </m:r>
                        </m:sub>
                      </m:sSub>
                      <m:r>
                        <w:rPr>
                          <w:rFonts w:ascii="Cambria Math" w:hAnsi="Cambria Math"/>
                          <w:sz w:val="20"/>
                          <w:lang w:val="en-US"/>
                        </w:rPr>
                        <m:t>=</m:t>
                      </m:r>
                      <m:r>
                        <w:rPr>
                          <w:rFonts w:ascii="Cambria Math" w:hAnsi="Cambria Math"/>
                          <w:sz w:val="20"/>
                          <w:lang w:val="en-US"/>
                        </w:rPr>
                        <m:t>0</m:t>
                      </m:r>
                      <m:r>
                        <w:rPr>
                          <w:rFonts w:ascii="Cambria Math" w:hAnsi="Cambria Math"/>
                          <w:sz w:val="20"/>
                          <w:lang w:val="en-US"/>
                        </w:rPr>
                        <m:t>g</m:t>
                      </m:r>
                    </m:oMath>
                  </m:oMathPara>
                </w:p>
                <w:p w:rsidR="00CB2253" w:rsidRPr="00BE384C" w:rsidRDefault="00CB2253" w:rsidP="00CB2253">
                  <w:pPr>
                    <w:pStyle w:val="Equipmentlist"/>
                    <w:spacing w:before="60"/>
                    <w:ind w:left="0" w:firstLine="0"/>
                    <w:rPr>
                      <w:lang w:val="es-EC"/>
                    </w:rPr>
                  </w:pPr>
                  <m:oMathPara>
                    <m:oMath>
                      <m:sSub>
                        <m:sSubPr>
                          <m:ctrlPr>
                            <w:rPr>
                              <w:rFonts w:ascii="Cambria Math" w:hAnsi="Cambria Math"/>
                              <w:i/>
                              <w:iCs/>
                              <w:szCs w:val="24"/>
                            </w:rPr>
                          </m:ctrlPr>
                        </m:sSubPr>
                        <m:e>
                          <m:r>
                            <w:rPr>
                              <w:rFonts w:ascii="Cambria Math" w:hAnsi="Cambria Math"/>
                            </w:rPr>
                            <m:t>m</m:t>
                          </m:r>
                        </m:e>
                        <m:sub>
                          <m:r>
                            <w:rPr>
                              <w:rFonts w:ascii="Cambria Math" w:hAnsi="Cambria Math"/>
                            </w:rPr>
                            <m:t>Tc</m:t>
                          </m:r>
                        </m:sub>
                      </m:sSub>
                      <m:r>
                        <w:rPr>
                          <w:rFonts w:ascii="Cambria Math" w:hAnsi="Cambria Math"/>
                        </w:rPr>
                        <m:t xml:space="preserve">=254 </m:t>
                      </m:r>
                      <m:r>
                        <w:rPr>
                          <w:rFonts w:ascii="Cambria Math" w:hAnsi="Cambria Math"/>
                        </w:rPr>
                        <m:t>g</m:t>
                      </m:r>
                    </m:oMath>
                  </m:oMathPara>
                </w:p>
              </w:tc>
              <w:tc>
                <w:tcPr>
                  <w:tcW w:w="1661" w:type="dxa"/>
                  <w:shd w:val="clear" w:color="auto" w:fill="FFFFFF" w:themeFill="background1"/>
                  <w:vAlign w:val="center"/>
                </w:tcPr>
                <w:p w:rsidR="00CB2253" w:rsidRPr="00BE384C" w:rsidRDefault="00CB2253" w:rsidP="00CB2253">
                  <w:pPr>
                    <w:pStyle w:val="Equipmentlist"/>
                    <w:spacing w:before="60"/>
                    <w:ind w:left="547" w:hanging="547"/>
                    <w:jc w:val="center"/>
                    <w:rPr>
                      <w:lang w:val="es-EC"/>
                    </w:rPr>
                  </w:pPr>
                  <m:oMathPara>
                    <m:oMath>
                      <m:sSub>
                        <m:sSubPr>
                          <m:ctrlPr>
                            <w:rPr>
                              <w:rFonts w:ascii="Cambria Math" w:hAnsi="Cambria Math"/>
                              <w:i/>
                              <w:lang w:val="es-EC"/>
                            </w:rPr>
                          </m:ctrlPr>
                        </m:sSubPr>
                        <m:e>
                          <m:r>
                            <w:rPr>
                              <w:rFonts w:ascii="Cambria Math" w:hAnsi="Cambria Math"/>
                              <w:lang w:val="es-EC"/>
                            </w:rPr>
                            <m:t>m</m:t>
                          </m:r>
                        </m:e>
                        <m:sub>
                          <m:r>
                            <w:rPr>
                              <w:rFonts w:ascii="Cambria Math" w:hAnsi="Cambria Math"/>
                              <w:lang w:val="es-EC"/>
                            </w:rPr>
                            <m:t>T</m:t>
                          </m:r>
                          <m:r>
                            <w:rPr>
                              <w:rFonts w:ascii="Cambria Math" w:hAnsi="Cambria Math"/>
                              <w:lang w:val="es-EC"/>
                            </w:rPr>
                            <m:t>c</m:t>
                          </m:r>
                        </m:sub>
                      </m:sSub>
                      <m:r>
                        <w:rPr>
                          <w:rFonts w:ascii="Cambria Math" w:hAnsi="Cambria Math"/>
                          <w:lang w:val="es-EC"/>
                        </w:rPr>
                        <m:t>=0.2</m:t>
                      </m:r>
                      <m:r>
                        <w:rPr>
                          <w:rFonts w:ascii="Cambria Math" w:hAnsi="Cambria Math"/>
                          <w:lang w:val="es-EC"/>
                        </w:rPr>
                        <m:t xml:space="preserve">54 </m:t>
                      </m:r>
                      <m:r>
                        <w:rPr>
                          <w:rFonts w:ascii="Cambria Math" w:hAnsi="Cambria Math"/>
                          <w:lang w:val="es-EC"/>
                        </w:rPr>
                        <m:t>kg</m:t>
                      </m:r>
                    </m:oMath>
                  </m:oMathPara>
                </w:p>
              </w:tc>
            </w:tr>
          </w:tbl>
          <w:p w:rsidR="00805571" w:rsidRPr="00BE384C" w:rsidRDefault="00805571" w:rsidP="00FB0319">
            <w:pPr>
              <w:jc w:val="both"/>
              <w:rPr>
                <w:sz w:val="22"/>
                <w:szCs w:val="22"/>
                <w:lang w:val="es-EC"/>
              </w:rPr>
            </w:pPr>
          </w:p>
          <w:p w:rsidR="00110954" w:rsidRPr="00E302C2" w:rsidRDefault="00110954" w:rsidP="00FB0319">
            <w:pPr>
              <w:jc w:val="both"/>
              <w:rPr>
                <w:b/>
                <w:sz w:val="22"/>
                <w:szCs w:val="22"/>
                <w:lang w:val="es-EC"/>
              </w:rPr>
            </w:pPr>
            <w:r w:rsidRPr="00E302C2">
              <w:rPr>
                <w:b/>
                <w:sz w:val="22"/>
                <w:szCs w:val="22"/>
                <w:lang w:val="es-EC"/>
              </w:rPr>
              <w:t>TABLA 2</w:t>
            </w:r>
          </w:p>
          <w:p w:rsidR="00110954" w:rsidRPr="00E302C2" w:rsidRDefault="00110954" w:rsidP="00FB0319">
            <w:pPr>
              <w:jc w:val="both"/>
              <w:rPr>
                <w:sz w:val="22"/>
                <w:szCs w:val="22"/>
                <w:lang w:val="es-EC"/>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023"/>
            </w:tblGrid>
            <w:tr w:rsidR="00110954" w:rsidRPr="00273945" w:rsidTr="006C320F">
              <w:tc>
                <w:tcPr>
                  <w:tcW w:w="605" w:type="dxa"/>
                </w:tcPr>
                <w:p w:rsidR="00110954" w:rsidRPr="00E302C2" w:rsidRDefault="00274090" w:rsidP="00274090">
                  <w:pPr>
                    <w:pStyle w:val="Equipmentlist"/>
                    <w:spacing w:before="60"/>
                    <w:ind w:left="547" w:hanging="547"/>
                    <w:jc w:val="center"/>
                    <w:rPr>
                      <w:b/>
                      <w:lang w:val="es-EC"/>
                    </w:rPr>
                  </w:pPr>
                  <w:r w:rsidRPr="00E302C2">
                    <w:rPr>
                      <w:b/>
                      <w:lang w:val="es-EC"/>
                    </w:rPr>
                    <w:t>Corrida</w:t>
                  </w:r>
                </w:p>
              </w:tc>
              <w:tc>
                <w:tcPr>
                  <w:tcW w:w="2023" w:type="dxa"/>
                </w:tcPr>
                <w:p w:rsidR="00110954" w:rsidRPr="00E302C2" w:rsidRDefault="00274090" w:rsidP="00274090">
                  <w:pPr>
                    <w:pStyle w:val="Equipmentlist"/>
                    <w:spacing w:before="60"/>
                    <w:ind w:left="547" w:hanging="547"/>
                    <w:jc w:val="center"/>
                    <w:rPr>
                      <w:b/>
                      <w:lang w:val="es-EC"/>
                    </w:rPr>
                  </w:pPr>
                  <w:r w:rsidRPr="00274090">
                    <w:rPr>
                      <w:b/>
                      <w:lang w:val="es-EC"/>
                    </w:rPr>
                    <w:t>Aceleración</w:t>
                  </w:r>
                  <w:r w:rsidR="00110954" w:rsidRPr="00E302C2">
                    <w:rPr>
                      <w:b/>
                      <w:lang w:val="es-EC"/>
                    </w:rPr>
                    <w:t xml:space="preserve"> (m/s</w:t>
                  </w:r>
                  <w:r w:rsidR="00110954" w:rsidRPr="00E302C2">
                    <w:rPr>
                      <w:b/>
                      <w:vertAlign w:val="superscript"/>
                      <w:lang w:val="es-EC"/>
                    </w:rPr>
                    <w:t>2</w:t>
                  </w:r>
                  <w:r w:rsidR="00110954" w:rsidRPr="00E302C2">
                    <w:rPr>
                      <w:b/>
                      <w:lang w:val="es-EC"/>
                    </w:rPr>
                    <w:t>)</w:t>
                  </w:r>
                </w:p>
              </w:tc>
            </w:tr>
            <w:tr w:rsidR="00110954" w:rsidRPr="00273945" w:rsidTr="00EE3FCC">
              <w:tc>
                <w:tcPr>
                  <w:tcW w:w="605"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#1</w:t>
                  </w:r>
                </w:p>
              </w:tc>
              <w:tc>
                <w:tcPr>
                  <w:tcW w:w="2023" w:type="dxa"/>
                  <w:shd w:val="clear" w:color="auto" w:fill="FFFFFF" w:themeFill="background1"/>
                </w:tcPr>
                <w:p w:rsidR="00110954" w:rsidRPr="00E302C2" w:rsidRDefault="006C320F" w:rsidP="006C320F">
                  <w:pPr>
                    <w:pStyle w:val="Equipmentlist"/>
                    <w:spacing w:before="60"/>
                    <w:ind w:left="0" w:firstLine="0"/>
                    <w:rPr>
                      <w:lang w:val="es-EC"/>
                    </w:rPr>
                  </w:pPr>
                  <m:oMathPara>
                    <m:oMath>
                      <m:r>
                        <w:rPr>
                          <w:rFonts w:ascii="Cambria Math" w:hAnsi="Cambria Math"/>
                          <w:lang w:val="es-EC"/>
                        </w:rPr>
                        <m:t>0.85 m/</m:t>
                      </m:r>
                      <m:sSup>
                        <m:sSupPr>
                          <m:ctrlPr>
                            <w:rPr>
                              <w:rFonts w:ascii="Cambria Math" w:hAnsi="Cambria Math"/>
                              <w:i/>
                              <w:lang w:val="es-EC"/>
                            </w:rPr>
                          </m:ctrlPr>
                        </m:sSupPr>
                        <m:e>
                          <m:r>
                            <w:rPr>
                              <w:rFonts w:ascii="Cambria Math" w:hAnsi="Cambria Math"/>
                              <w:lang w:val="es-EC"/>
                            </w:rPr>
                            <m:t>s</m:t>
                          </m:r>
                        </m:e>
                        <m:sup>
                          <m:r>
                            <w:rPr>
                              <w:rFonts w:ascii="Cambria Math" w:hAnsi="Cambria Math"/>
                              <w:lang w:val="es-EC"/>
                            </w:rPr>
                            <m:t>2</m:t>
                          </m:r>
                        </m:sup>
                      </m:sSup>
                    </m:oMath>
                  </m:oMathPara>
                </w:p>
              </w:tc>
            </w:tr>
            <w:tr w:rsidR="00110954" w:rsidRPr="00273945" w:rsidTr="00EE3FCC">
              <w:tc>
                <w:tcPr>
                  <w:tcW w:w="605"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#2</w:t>
                  </w:r>
                </w:p>
              </w:tc>
              <w:tc>
                <w:tcPr>
                  <w:tcW w:w="2023" w:type="dxa"/>
                  <w:shd w:val="clear" w:color="auto" w:fill="FFFFFF" w:themeFill="background1"/>
                </w:tcPr>
                <w:p w:rsidR="00110954" w:rsidRPr="00E302C2" w:rsidRDefault="006C320F" w:rsidP="006C320F">
                  <w:pPr>
                    <w:pStyle w:val="Equipmentlist"/>
                    <w:spacing w:before="60"/>
                    <w:ind w:left="0" w:firstLine="0"/>
                    <w:rPr>
                      <w:lang w:val="es-EC"/>
                    </w:rPr>
                  </w:pPr>
                  <m:oMathPara>
                    <m:oMath>
                      <m:r>
                        <w:rPr>
                          <w:rFonts w:ascii="Cambria Math" w:hAnsi="Cambria Math"/>
                          <w:lang w:val="es-EC"/>
                        </w:rPr>
                        <m:t>1.3 m/</m:t>
                      </m:r>
                      <m:sSup>
                        <m:sSupPr>
                          <m:ctrlPr>
                            <w:rPr>
                              <w:rFonts w:ascii="Cambria Math" w:hAnsi="Cambria Math"/>
                              <w:i/>
                              <w:lang w:val="es-EC"/>
                            </w:rPr>
                          </m:ctrlPr>
                        </m:sSupPr>
                        <m:e>
                          <m:r>
                            <w:rPr>
                              <w:rFonts w:ascii="Cambria Math" w:hAnsi="Cambria Math"/>
                              <w:lang w:val="es-EC"/>
                            </w:rPr>
                            <m:t>s</m:t>
                          </m:r>
                        </m:e>
                        <m:sup>
                          <m:r>
                            <w:rPr>
                              <w:rFonts w:ascii="Cambria Math" w:hAnsi="Cambria Math"/>
                              <w:lang w:val="es-EC"/>
                            </w:rPr>
                            <m:t>2</m:t>
                          </m:r>
                        </m:sup>
                      </m:sSup>
                    </m:oMath>
                  </m:oMathPara>
                </w:p>
              </w:tc>
            </w:tr>
            <w:tr w:rsidR="00110954" w:rsidRPr="00273945" w:rsidTr="00EE3FCC">
              <w:tc>
                <w:tcPr>
                  <w:tcW w:w="605"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#3</w:t>
                  </w:r>
                </w:p>
              </w:tc>
              <w:tc>
                <w:tcPr>
                  <w:tcW w:w="2023" w:type="dxa"/>
                  <w:shd w:val="clear" w:color="auto" w:fill="FFFFFF" w:themeFill="background1"/>
                </w:tcPr>
                <w:p w:rsidR="00110954" w:rsidRPr="00E302C2" w:rsidRDefault="006C320F" w:rsidP="006C320F">
                  <w:pPr>
                    <w:pStyle w:val="Equipmentlist"/>
                    <w:spacing w:before="60"/>
                    <w:ind w:left="0" w:firstLine="0"/>
                    <w:rPr>
                      <w:lang w:val="es-EC"/>
                    </w:rPr>
                  </w:pPr>
                  <m:oMathPara>
                    <m:oMath>
                      <m:r>
                        <w:rPr>
                          <w:rFonts w:ascii="Cambria Math" w:hAnsi="Cambria Math"/>
                          <w:lang w:val="es-EC"/>
                        </w:rPr>
                        <m:t>1.9 m/</m:t>
                      </m:r>
                      <m:sSup>
                        <m:sSupPr>
                          <m:ctrlPr>
                            <w:rPr>
                              <w:rFonts w:ascii="Cambria Math" w:hAnsi="Cambria Math"/>
                              <w:i/>
                              <w:lang w:val="es-EC"/>
                            </w:rPr>
                          </m:ctrlPr>
                        </m:sSupPr>
                        <m:e>
                          <m:r>
                            <w:rPr>
                              <w:rFonts w:ascii="Cambria Math" w:hAnsi="Cambria Math"/>
                              <w:lang w:val="es-EC"/>
                            </w:rPr>
                            <m:t>s</m:t>
                          </m:r>
                        </m:e>
                        <m:sup>
                          <m:r>
                            <w:rPr>
                              <w:rFonts w:ascii="Cambria Math" w:hAnsi="Cambria Math"/>
                              <w:lang w:val="es-EC"/>
                            </w:rPr>
                            <m:t>2</m:t>
                          </m:r>
                        </m:sup>
                      </m:sSup>
                    </m:oMath>
                  </m:oMathPara>
                </w:p>
              </w:tc>
            </w:tr>
          </w:tbl>
          <w:p w:rsidR="00110954" w:rsidRDefault="00110954" w:rsidP="00FB0319">
            <w:pPr>
              <w:jc w:val="both"/>
              <w:rPr>
                <w:sz w:val="22"/>
                <w:szCs w:val="22"/>
                <w:lang w:val="es-EC"/>
              </w:rPr>
            </w:pPr>
          </w:p>
          <w:p w:rsidR="006C320F" w:rsidRDefault="006C320F" w:rsidP="00FB0319">
            <w:pPr>
              <w:jc w:val="both"/>
              <w:rPr>
                <w:sz w:val="22"/>
                <w:szCs w:val="22"/>
                <w:lang w:val="es-EC"/>
              </w:rPr>
            </w:pPr>
          </w:p>
          <w:p w:rsidR="006C320F" w:rsidRDefault="006C320F" w:rsidP="00FB0319">
            <w:pPr>
              <w:jc w:val="both"/>
              <w:rPr>
                <w:sz w:val="22"/>
                <w:szCs w:val="22"/>
                <w:lang w:val="es-EC"/>
              </w:rPr>
            </w:pPr>
          </w:p>
          <w:p w:rsidR="006C320F" w:rsidRPr="00EE3FCC" w:rsidRDefault="006C320F" w:rsidP="00FB0319">
            <w:pPr>
              <w:jc w:val="both"/>
              <w:rPr>
                <w:sz w:val="22"/>
                <w:szCs w:val="22"/>
                <w:lang w:val="en-US"/>
              </w:rPr>
            </w:pPr>
          </w:p>
          <w:p w:rsidR="006C320F" w:rsidRDefault="006C320F" w:rsidP="00FB0319">
            <w:pPr>
              <w:jc w:val="both"/>
              <w:rPr>
                <w:sz w:val="22"/>
                <w:szCs w:val="22"/>
                <w:lang w:val="es-EC"/>
              </w:rPr>
            </w:pPr>
          </w:p>
          <w:p w:rsidR="006C320F" w:rsidRDefault="006C320F" w:rsidP="00FB0319">
            <w:pPr>
              <w:jc w:val="both"/>
              <w:rPr>
                <w:sz w:val="22"/>
                <w:szCs w:val="22"/>
                <w:lang w:val="es-EC"/>
              </w:rPr>
            </w:pPr>
          </w:p>
          <w:p w:rsidR="006C320F" w:rsidRPr="00E302C2" w:rsidRDefault="006C320F" w:rsidP="00FB0319">
            <w:pPr>
              <w:jc w:val="both"/>
              <w:rPr>
                <w:sz w:val="22"/>
                <w:szCs w:val="22"/>
                <w:lang w:val="es-EC"/>
              </w:rPr>
            </w:pPr>
          </w:p>
          <w:p w:rsidR="00110954" w:rsidRPr="00E302C2" w:rsidRDefault="00110954" w:rsidP="00FB0319">
            <w:pPr>
              <w:jc w:val="both"/>
              <w:rPr>
                <w:b/>
                <w:sz w:val="22"/>
                <w:szCs w:val="22"/>
                <w:lang w:val="es-EC"/>
              </w:rPr>
            </w:pPr>
            <w:r w:rsidRPr="00E302C2">
              <w:rPr>
                <w:b/>
                <w:sz w:val="22"/>
                <w:szCs w:val="22"/>
                <w:lang w:val="es-EC"/>
              </w:rPr>
              <w:lastRenderedPageBreak/>
              <w:t>TABLA 3</w:t>
            </w:r>
          </w:p>
          <w:p w:rsidR="00110954" w:rsidRPr="00E302C2" w:rsidRDefault="00110954" w:rsidP="00FB0319">
            <w:pPr>
              <w:jc w:val="both"/>
              <w:rPr>
                <w:sz w:val="22"/>
                <w:szCs w:val="22"/>
                <w:lang w:val="es-EC"/>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
              <w:gridCol w:w="2430"/>
              <w:gridCol w:w="1267"/>
            </w:tblGrid>
            <w:tr w:rsidR="00110954" w:rsidRPr="00273945" w:rsidTr="00274090">
              <w:trPr>
                <w:trHeight w:val="536"/>
              </w:trPr>
              <w:tc>
                <w:tcPr>
                  <w:tcW w:w="1089" w:type="dxa"/>
                </w:tcPr>
                <w:p w:rsidR="00110954" w:rsidRPr="00E302C2" w:rsidRDefault="00274090" w:rsidP="00274090">
                  <w:pPr>
                    <w:pStyle w:val="Equipmentlist"/>
                    <w:spacing w:before="60"/>
                    <w:ind w:left="547" w:hanging="547"/>
                    <w:jc w:val="center"/>
                    <w:rPr>
                      <w:b/>
                      <w:lang w:val="es-EC"/>
                    </w:rPr>
                  </w:pPr>
                  <w:r w:rsidRPr="00E302C2">
                    <w:rPr>
                      <w:b/>
                      <w:lang w:val="es-EC"/>
                    </w:rPr>
                    <w:t>Corrida</w:t>
                  </w:r>
                </w:p>
              </w:tc>
              <w:tc>
                <w:tcPr>
                  <w:tcW w:w="2430" w:type="dxa"/>
                </w:tcPr>
                <w:p w:rsidR="00110954" w:rsidRPr="00E302C2" w:rsidRDefault="00110954" w:rsidP="00274090">
                  <w:pPr>
                    <w:pStyle w:val="Equipmentlist"/>
                    <w:spacing w:before="60"/>
                    <w:ind w:left="547" w:hanging="547"/>
                    <w:jc w:val="center"/>
                    <w:rPr>
                      <w:b/>
                      <w:lang w:val="es-EC"/>
                    </w:rPr>
                  </w:pPr>
                  <w:r w:rsidRPr="00E302C2">
                    <w:rPr>
                      <w:b/>
                      <w:lang w:val="es-EC"/>
                    </w:rPr>
                    <w:t>Mas</w:t>
                  </w:r>
                  <w:r w:rsidR="00274090" w:rsidRPr="00E302C2">
                    <w:rPr>
                      <w:b/>
                      <w:lang w:val="es-EC"/>
                    </w:rPr>
                    <w:t>a</w:t>
                  </w:r>
                  <w:r w:rsidRPr="00E302C2">
                    <w:rPr>
                      <w:b/>
                      <w:lang w:val="es-EC"/>
                    </w:rPr>
                    <w:t xml:space="preserve">, </w:t>
                  </w:r>
                  <w:r w:rsidR="00274090" w:rsidRPr="00892DA5">
                    <w:rPr>
                      <w:b/>
                      <w:lang w:val="es-EC"/>
                    </w:rPr>
                    <w:t>colgante</w:t>
                  </w:r>
                  <w:r w:rsidRPr="00E302C2">
                    <w:rPr>
                      <w:b/>
                      <w:lang w:val="es-EC"/>
                    </w:rPr>
                    <w:t xml:space="preserve"> (kg)</w:t>
                  </w:r>
                </w:p>
              </w:tc>
              <w:tc>
                <w:tcPr>
                  <w:tcW w:w="1267" w:type="dxa"/>
                </w:tcPr>
                <w:p w:rsidR="00110954" w:rsidRPr="00E302C2" w:rsidRDefault="00110954" w:rsidP="006C320F">
                  <w:pPr>
                    <w:pStyle w:val="Equipmentlist"/>
                    <w:spacing w:before="60"/>
                    <w:ind w:left="547" w:hanging="547"/>
                    <w:jc w:val="center"/>
                    <w:rPr>
                      <w:b/>
                      <w:lang w:val="es-EC"/>
                    </w:rPr>
                  </w:pPr>
                  <w:r w:rsidRPr="00E302C2">
                    <w:rPr>
                      <w:b/>
                      <w:lang w:val="es-EC"/>
                    </w:rPr>
                    <w:t>F</w:t>
                  </w:r>
                  <w:r w:rsidRPr="00E302C2">
                    <w:rPr>
                      <w:b/>
                      <w:vertAlign w:val="subscript"/>
                      <w:lang w:val="es-EC"/>
                    </w:rPr>
                    <w:t>net</w:t>
                  </w:r>
                  <w:r w:rsidRPr="00E302C2">
                    <w:rPr>
                      <w:b/>
                      <w:lang w:val="es-EC"/>
                    </w:rPr>
                    <w:t xml:space="preserve"> (N)</w:t>
                  </w:r>
                </w:p>
              </w:tc>
            </w:tr>
            <w:tr w:rsidR="00110954" w:rsidRPr="00273945" w:rsidTr="00EE3FCC">
              <w:trPr>
                <w:trHeight w:val="299"/>
              </w:trPr>
              <w:tc>
                <w:tcPr>
                  <w:tcW w:w="1089"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#1</w:t>
                  </w:r>
                </w:p>
              </w:tc>
              <w:tc>
                <w:tcPr>
                  <w:tcW w:w="2430" w:type="dxa"/>
                  <w:shd w:val="clear" w:color="auto" w:fill="FFFFFF" w:themeFill="background1"/>
                </w:tcPr>
                <w:p w:rsidR="00110954" w:rsidRPr="00E302C2" w:rsidRDefault="00336CDC" w:rsidP="00336CDC">
                  <w:pPr>
                    <w:pStyle w:val="Equipmentlist"/>
                    <w:spacing w:before="60"/>
                    <w:ind w:left="0" w:firstLine="0"/>
                    <w:rPr>
                      <w:lang w:val="es-EC"/>
                    </w:rPr>
                  </w:pPr>
                  <m:oMathPara>
                    <m:oMath>
                      <m:r>
                        <w:rPr>
                          <w:rFonts w:ascii="Cambria Math" w:hAnsi="Cambria Math"/>
                          <w:lang w:val="es-EC"/>
                        </w:rPr>
                        <m:t>0.02 kg</m:t>
                      </m:r>
                    </m:oMath>
                  </m:oMathPara>
                </w:p>
              </w:tc>
              <w:tc>
                <w:tcPr>
                  <w:tcW w:w="1267" w:type="dxa"/>
                  <w:shd w:val="clear" w:color="auto" w:fill="FFFFFF" w:themeFill="background1"/>
                </w:tcPr>
                <w:p w:rsidR="00110954" w:rsidRPr="00E302C2" w:rsidRDefault="00336CDC" w:rsidP="00336CDC">
                  <w:pPr>
                    <w:pStyle w:val="Equipmentlist"/>
                    <w:spacing w:before="60"/>
                    <w:ind w:left="547" w:hanging="547"/>
                    <w:rPr>
                      <w:lang w:val="es-EC"/>
                    </w:rPr>
                  </w:pPr>
                  <m:oMathPara>
                    <m:oMath>
                      <m:r>
                        <w:rPr>
                          <w:rFonts w:ascii="Cambria Math" w:hAnsi="Cambria Math"/>
                          <w:lang w:val="es-EC"/>
                        </w:rPr>
                        <m:t>0.21 N</m:t>
                      </m:r>
                    </m:oMath>
                  </m:oMathPara>
                </w:p>
              </w:tc>
            </w:tr>
            <w:tr w:rsidR="00110954" w:rsidRPr="00273945" w:rsidTr="00EE3FCC">
              <w:trPr>
                <w:trHeight w:val="299"/>
              </w:trPr>
              <w:tc>
                <w:tcPr>
                  <w:tcW w:w="1089"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#2</w:t>
                  </w:r>
                </w:p>
              </w:tc>
              <w:tc>
                <w:tcPr>
                  <w:tcW w:w="2430" w:type="dxa"/>
                  <w:shd w:val="clear" w:color="auto" w:fill="FFFFFF" w:themeFill="background1"/>
                </w:tcPr>
                <w:p w:rsidR="00110954" w:rsidRPr="00E302C2" w:rsidRDefault="00336CDC" w:rsidP="00336CDC">
                  <w:pPr>
                    <w:pStyle w:val="Equipmentlist"/>
                    <w:spacing w:before="60"/>
                    <w:ind w:left="0" w:firstLine="0"/>
                    <w:rPr>
                      <w:lang w:val="es-EC"/>
                    </w:rPr>
                  </w:pPr>
                  <m:oMathPara>
                    <m:oMath>
                      <m:r>
                        <w:rPr>
                          <w:rFonts w:ascii="Cambria Math" w:hAnsi="Cambria Math"/>
                          <w:lang w:val="es-EC"/>
                        </w:rPr>
                        <m:t>0.</m:t>
                      </m:r>
                      <m:r>
                        <w:rPr>
                          <w:rFonts w:ascii="Cambria Math" w:hAnsi="Cambria Math"/>
                          <w:lang w:val="es-EC"/>
                        </w:rPr>
                        <m:t>04</m:t>
                      </m:r>
                      <m:r>
                        <w:rPr>
                          <w:rFonts w:ascii="Cambria Math" w:hAnsi="Cambria Math"/>
                          <w:lang w:val="es-EC"/>
                        </w:rPr>
                        <m:t xml:space="preserve"> kg</m:t>
                      </m:r>
                    </m:oMath>
                  </m:oMathPara>
                </w:p>
              </w:tc>
              <w:tc>
                <w:tcPr>
                  <w:tcW w:w="1267" w:type="dxa"/>
                  <w:shd w:val="clear" w:color="auto" w:fill="FFFFFF" w:themeFill="background1"/>
                </w:tcPr>
                <w:p w:rsidR="00110954" w:rsidRPr="00E302C2" w:rsidRDefault="00336CDC" w:rsidP="006C320F">
                  <w:pPr>
                    <w:pStyle w:val="Equipmentlist"/>
                    <w:spacing w:before="60"/>
                    <w:ind w:left="547" w:hanging="547"/>
                    <w:rPr>
                      <w:lang w:val="es-EC"/>
                    </w:rPr>
                  </w:pPr>
                  <m:oMathPara>
                    <m:oMath>
                      <m:r>
                        <w:rPr>
                          <w:rFonts w:ascii="Cambria Math" w:hAnsi="Cambria Math"/>
                          <w:lang w:val="es-EC"/>
                        </w:rPr>
                        <m:t>0.</m:t>
                      </m:r>
                      <m:r>
                        <w:rPr>
                          <w:rFonts w:ascii="Cambria Math" w:hAnsi="Cambria Math"/>
                          <w:lang w:val="es-EC"/>
                        </w:rPr>
                        <m:t>44</m:t>
                      </m:r>
                      <m:r>
                        <w:rPr>
                          <w:rFonts w:ascii="Cambria Math" w:hAnsi="Cambria Math"/>
                          <w:lang w:val="es-EC"/>
                        </w:rPr>
                        <m:t xml:space="preserve"> N</m:t>
                      </m:r>
                    </m:oMath>
                  </m:oMathPara>
                </w:p>
              </w:tc>
            </w:tr>
            <w:tr w:rsidR="00110954" w:rsidRPr="00273945" w:rsidTr="00EE3FCC">
              <w:trPr>
                <w:trHeight w:val="299"/>
              </w:trPr>
              <w:tc>
                <w:tcPr>
                  <w:tcW w:w="1089" w:type="dxa"/>
                  <w:shd w:val="clear" w:color="auto" w:fill="FFFFFF" w:themeFill="background1"/>
                </w:tcPr>
                <w:p w:rsidR="00110954" w:rsidRPr="00E302C2" w:rsidRDefault="00110954" w:rsidP="006C320F">
                  <w:pPr>
                    <w:pStyle w:val="Equipmentlist"/>
                    <w:spacing w:before="60"/>
                    <w:ind w:left="547" w:hanging="547"/>
                    <w:rPr>
                      <w:lang w:val="es-EC"/>
                    </w:rPr>
                  </w:pPr>
                  <w:r w:rsidRPr="00E302C2">
                    <w:rPr>
                      <w:lang w:val="es-EC"/>
                    </w:rPr>
                    <w:t>#3</w:t>
                  </w:r>
                </w:p>
              </w:tc>
              <w:tc>
                <w:tcPr>
                  <w:tcW w:w="2430" w:type="dxa"/>
                  <w:shd w:val="clear" w:color="auto" w:fill="FFFFFF" w:themeFill="background1"/>
                </w:tcPr>
                <w:p w:rsidR="00110954" w:rsidRPr="00E302C2" w:rsidRDefault="00336CDC" w:rsidP="00336CDC">
                  <w:pPr>
                    <w:pStyle w:val="Equipmentlist"/>
                    <w:spacing w:before="60"/>
                    <w:ind w:left="0" w:firstLine="0"/>
                    <w:rPr>
                      <w:lang w:val="es-EC"/>
                    </w:rPr>
                  </w:pPr>
                  <m:oMathPara>
                    <m:oMath>
                      <m:r>
                        <w:rPr>
                          <w:rFonts w:ascii="Cambria Math" w:hAnsi="Cambria Math"/>
                          <w:lang w:val="es-EC"/>
                        </w:rPr>
                        <m:t>0.</m:t>
                      </m:r>
                      <m:r>
                        <w:rPr>
                          <w:rFonts w:ascii="Cambria Math" w:hAnsi="Cambria Math"/>
                          <w:lang w:val="es-EC"/>
                        </w:rPr>
                        <m:t>06</m:t>
                      </m:r>
                      <m:r>
                        <w:rPr>
                          <w:rFonts w:ascii="Cambria Math" w:hAnsi="Cambria Math"/>
                          <w:lang w:val="es-EC"/>
                        </w:rPr>
                        <m:t xml:space="preserve"> kg</m:t>
                      </m:r>
                    </m:oMath>
                  </m:oMathPara>
                </w:p>
              </w:tc>
              <w:tc>
                <w:tcPr>
                  <w:tcW w:w="1267" w:type="dxa"/>
                  <w:shd w:val="clear" w:color="auto" w:fill="FFFFFF" w:themeFill="background1"/>
                </w:tcPr>
                <w:p w:rsidR="00110954" w:rsidRPr="00E302C2" w:rsidRDefault="00336CDC" w:rsidP="006C320F">
                  <w:pPr>
                    <w:pStyle w:val="Equipmentlist"/>
                    <w:spacing w:before="60"/>
                    <w:ind w:left="547" w:hanging="547"/>
                    <w:rPr>
                      <w:lang w:val="es-EC"/>
                    </w:rPr>
                  </w:pPr>
                  <m:oMathPara>
                    <m:oMath>
                      <m:r>
                        <w:rPr>
                          <w:rFonts w:ascii="Cambria Math" w:hAnsi="Cambria Math"/>
                          <w:lang w:val="es-EC"/>
                        </w:rPr>
                        <m:t>0.</m:t>
                      </m:r>
                      <m:r>
                        <w:rPr>
                          <w:rFonts w:ascii="Cambria Math" w:hAnsi="Cambria Math"/>
                          <w:lang w:val="es-EC"/>
                        </w:rPr>
                        <m:t>70</m:t>
                      </m:r>
                      <m:r>
                        <w:rPr>
                          <w:rFonts w:ascii="Cambria Math" w:hAnsi="Cambria Math"/>
                          <w:lang w:val="es-EC"/>
                        </w:rPr>
                        <m:t xml:space="preserve"> N</m:t>
                      </m:r>
                    </m:oMath>
                  </m:oMathPara>
                </w:p>
              </w:tc>
            </w:tr>
          </w:tbl>
          <w:p w:rsidR="00110954" w:rsidRPr="00E302C2" w:rsidRDefault="00110954" w:rsidP="00FB0319">
            <w:pPr>
              <w:jc w:val="both"/>
              <w:rPr>
                <w:sz w:val="22"/>
                <w:szCs w:val="22"/>
                <w:lang w:val="es-EC"/>
              </w:rPr>
            </w:pPr>
          </w:p>
          <w:p w:rsidR="00110954" w:rsidRPr="00E302C2" w:rsidRDefault="00110954" w:rsidP="00FB0319">
            <w:pPr>
              <w:jc w:val="both"/>
              <w:rPr>
                <w:sz w:val="22"/>
                <w:szCs w:val="22"/>
                <w:lang w:val="es-EC"/>
              </w:rPr>
            </w:pPr>
          </w:p>
          <w:p w:rsidR="00110954" w:rsidRPr="00E302C2" w:rsidRDefault="00110954" w:rsidP="00FB0319">
            <w:pPr>
              <w:jc w:val="both"/>
              <w:rPr>
                <w:b/>
                <w:sz w:val="22"/>
                <w:szCs w:val="22"/>
                <w:lang w:val="es-EC"/>
              </w:rPr>
            </w:pPr>
            <w:r w:rsidRPr="00E302C2">
              <w:rPr>
                <w:b/>
                <w:sz w:val="22"/>
                <w:szCs w:val="22"/>
                <w:lang w:val="es-EC"/>
              </w:rPr>
              <w:t>TABLA 4</w:t>
            </w:r>
          </w:p>
          <w:p w:rsidR="00110954" w:rsidRPr="00E302C2" w:rsidRDefault="00110954" w:rsidP="00FB0319">
            <w:pPr>
              <w:jc w:val="both"/>
              <w:rPr>
                <w:sz w:val="22"/>
                <w:szCs w:val="22"/>
                <w:lang w:val="es-EC"/>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2"/>
              <w:gridCol w:w="2548"/>
              <w:gridCol w:w="2216"/>
              <w:gridCol w:w="1773"/>
            </w:tblGrid>
            <w:tr w:rsidR="00110954" w:rsidTr="001564B9">
              <w:trPr>
                <w:trHeight w:val="973"/>
              </w:trPr>
              <w:tc>
                <w:tcPr>
                  <w:tcW w:w="1142" w:type="dxa"/>
                </w:tcPr>
                <w:p w:rsidR="00110954" w:rsidRDefault="00274090" w:rsidP="00274090">
                  <w:pPr>
                    <w:pStyle w:val="Textoindependiente"/>
                    <w:spacing w:before="60"/>
                    <w:rPr>
                      <w:rFonts w:ascii="Arial" w:hAnsi="Arial"/>
                      <w:b/>
                      <w:sz w:val="20"/>
                    </w:rPr>
                  </w:pPr>
                  <w:r>
                    <w:rPr>
                      <w:rFonts w:ascii="Arial" w:hAnsi="Arial"/>
                      <w:b/>
                      <w:sz w:val="20"/>
                    </w:rPr>
                    <w:t>Corrida</w:t>
                  </w:r>
                </w:p>
              </w:tc>
              <w:tc>
                <w:tcPr>
                  <w:tcW w:w="2548" w:type="dxa"/>
                  <w:vAlign w:val="center"/>
                </w:tcPr>
                <w:p w:rsidR="00110954" w:rsidRDefault="00274090" w:rsidP="001564B9">
                  <w:pPr>
                    <w:pStyle w:val="Textoindependiente"/>
                    <w:spacing w:before="60"/>
                    <w:jc w:val="center"/>
                    <w:rPr>
                      <w:rFonts w:ascii="Arial" w:hAnsi="Arial"/>
                      <w:b/>
                      <w:sz w:val="20"/>
                    </w:rPr>
                  </w:pPr>
                  <w:r>
                    <w:rPr>
                      <w:rFonts w:ascii="Arial" w:hAnsi="Arial"/>
                      <w:b/>
                      <w:sz w:val="20"/>
                    </w:rPr>
                    <w:t>Aceleración teórica</w:t>
                  </w:r>
                  <w:r w:rsidR="00110954">
                    <w:rPr>
                      <w:rFonts w:ascii="Arial" w:hAnsi="Arial"/>
                      <w:b/>
                      <w:sz w:val="20"/>
                    </w:rPr>
                    <w:t xml:space="preserve"> (m/s</w:t>
                  </w:r>
                  <w:r w:rsidR="00110954">
                    <w:rPr>
                      <w:rFonts w:ascii="Arial" w:hAnsi="Arial"/>
                      <w:b/>
                      <w:sz w:val="20"/>
                      <w:vertAlign w:val="superscript"/>
                    </w:rPr>
                    <w:t>2</w:t>
                  </w:r>
                  <w:r w:rsidR="00110954">
                    <w:rPr>
                      <w:rFonts w:ascii="Arial" w:hAnsi="Arial"/>
                      <w:b/>
                      <w:sz w:val="20"/>
                    </w:rPr>
                    <w:t>)</w:t>
                  </w:r>
                </w:p>
              </w:tc>
              <w:tc>
                <w:tcPr>
                  <w:tcW w:w="2216" w:type="dxa"/>
                  <w:vAlign w:val="center"/>
                </w:tcPr>
                <w:p w:rsidR="00110954" w:rsidRDefault="00274090" w:rsidP="001564B9">
                  <w:pPr>
                    <w:pStyle w:val="Textoindependiente"/>
                    <w:spacing w:before="60"/>
                    <w:jc w:val="center"/>
                    <w:rPr>
                      <w:rFonts w:ascii="Arial" w:hAnsi="Arial"/>
                      <w:b/>
                      <w:sz w:val="20"/>
                    </w:rPr>
                  </w:pPr>
                  <w:r>
                    <w:rPr>
                      <w:rFonts w:ascii="Arial" w:hAnsi="Arial"/>
                      <w:b/>
                      <w:sz w:val="20"/>
                    </w:rPr>
                    <w:t>Aceleración experimental</w:t>
                  </w:r>
                  <w:r w:rsidR="00110954">
                    <w:rPr>
                      <w:rFonts w:ascii="Arial" w:hAnsi="Arial"/>
                      <w:b/>
                      <w:sz w:val="20"/>
                    </w:rPr>
                    <w:t xml:space="preserve"> (m/s</w:t>
                  </w:r>
                  <w:r w:rsidR="00110954">
                    <w:rPr>
                      <w:rFonts w:ascii="Arial" w:hAnsi="Arial"/>
                      <w:b/>
                      <w:sz w:val="20"/>
                      <w:vertAlign w:val="superscript"/>
                    </w:rPr>
                    <w:t>2</w:t>
                  </w:r>
                  <w:r w:rsidR="00110954">
                    <w:rPr>
                      <w:rFonts w:ascii="Arial" w:hAnsi="Arial"/>
                      <w:b/>
                      <w:sz w:val="20"/>
                    </w:rPr>
                    <w:t>)</w:t>
                  </w:r>
                </w:p>
              </w:tc>
              <w:tc>
                <w:tcPr>
                  <w:tcW w:w="1773" w:type="dxa"/>
                  <w:vAlign w:val="center"/>
                </w:tcPr>
                <w:p w:rsidR="00110954" w:rsidRDefault="00110954" w:rsidP="001564B9">
                  <w:pPr>
                    <w:pStyle w:val="Textoindependiente"/>
                    <w:spacing w:before="60"/>
                    <w:jc w:val="center"/>
                    <w:rPr>
                      <w:rFonts w:ascii="Arial" w:hAnsi="Arial"/>
                      <w:b/>
                      <w:sz w:val="20"/>
                    </w:rPr>
                  </w:pPr>
                  <w:r>
                    <w:rPr>
                      <w:rFonts w:ascii="Arial" w:hAnsi="Arial"/>
                      <w:b/>
                      <w:sz w:val="20"/>
                    </w:rPr>
                    <w:t>% dif</w:t>
                  </w:r>
                  <w:r w:rsidR="00274090">
                    <w:rPr>
                      <w:rFonts w:ascii="Arial" w:hAnsi="Arial"/>
                      <w:b/>
                      <w:sz w:val="20"/>
                    </w:rPr>
                    <w:t>erencia</w:t>
                  </w:r>
                </w:p>
              </w:tc>
            </w:tr>
            <w:tr w:rsidR="00110954" w:rsidTr="00274090">
              <w:trPr>
                <w:trHeight w:val="452"/>
              </w:trPr>
              <w:tc>
                <w:tcPr>
                  <w:tcW w:w="1142" w:type="dxa"/>
                </w:tcPr>
                <w:p w:rsidR="00110954" w:rsidRDefault="00110954" w:rsidP="006C320F">
                  <w:pPr>
                    <w:pStyle w:val="Textoindependiente"/>
                    <w:spacing w:before="60"/>
                    <w:rPr>
                      <w:rFonts w:ascii="Arial" w:hAnsi="Arial"/>
                      <w:sz w:val="20"/>
                    </w:rPr>
                  </w:pPr>
                  <w:r>
                    <w:rPr>
                      <w:rFonts w:ascii="Arial" w:hAnsi="Arial"/>
                      <w:sz w:val="20"/>
                    </w:rPr>
                    <w:t>#1</w:t>
                  </w:r>
                </w:p>
              </w:tc>
              <w:tc>
                <w:tcPr>
                  <w:tcW w:w="2548" w:type="dxa"/>
                </w:tcPr>
                <w:p w:rsidR="00110954" w:rsidRDefault="001564B9" w:rsidP="006C320F">
                  <w:pPr>
                    <w:pStyle w:val="Textoindependiente"/>
                    <w:spacing w:before="60"/>
                    <w:rPr>
                      <w:rFonts w:ascii="Arial" w:hAnsi="Arial"/>
                      <w:sz w:val="20"/>
                    </w:rPr>
                  </w:pPr>
                  <m:oMathPara>
                    <m:oMath>
                      <m:r>
                        <w:rPr>
                          <w:rFonts w:ascii="Cambria Math" w:hAnsi="Cambria Math"/>
                          <w:sz w:val="20"/>
                          <w:lang w:val="es-EC"/>
                        </w:rPr>
                        <m:t>0.83</m:t>
                      </m:r>
                      <m:r>
                        <w:rPr>
                          <w:rFonts w:ascii="Cambria Math" w:hAnsi="Cambria Math"/>
                          <w:sz w:val="20"/>
                          <w:lang w:val="es-EC"/>
                        </w:rPr>
                        <m:t xml:space="preserve"> 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2216" w:type="dxa"/>
                </w:tcPr>
                <w:p w:rsidR="00110954" w:rsidRPr="00336CDC" w:rsidRDefault="00336CDC" w:rsidP="006C320F">
                  <w:pPr>
                    <w:pStyle w:val="Textoindependiente"/>
                    <w:spacing w:before="60"/>
                    <w:rPr>
                      <w:rFonts w:ascii="Arial" w:hAnsi="Arial"/>
                      <w:sz w:val="20"/>
                    </w:rPr>
                  </w:pPr>
                  <m:oMathPara>
                    <m:oMath>
                      <m:r>
                        <w:rPr>
                          <w:rFonts w:ascii="Cambria Math" w:hAnsi="Cambria Math"/>
                          <w:sz w:val="20"/>
                          <w:lang w:val="es-EC"/>
                        </w:rPr>
                        <m:t>0.85 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1773" w:type="dxa"/>
                </w:tcPr>
                <w:p w:rsidR="00110954" w:rsidRDefault="001564B9" w:rsidP="006C320F">
                  <w:pPr>
                    <w:pStyle w:val="Textoindependiente"/>
                    <w:spacing w:before="60"/>
                    <w:rPr>
                      <w:rFonts w:ascii="Arial" w:hAnsi="Arial"/>
                      <w:sz w:val="20"/>
                    </w:rPr>
                  </w:pPr>
                  <m:oMathPara>
                    <m:oMath>
                      <m:r>
                        <w:rPr>
                          <w:rFonts w:ascii="Cambria Math" w:hAnsi="Cambria Math"/>
                          <w:sz w:val="20"/>
                          <w:lang w:val="es-EC"/>
                        </w:rPr>
                        <m:t>2.3</m:t>
                      </m:r>
                      <m:r>
                        <w:rPr>
                          <w:rFonts w:ascii="Cambria Math" w:hAnsi="Cambria Math"/>
                          <w:sz w:val="20"/>
                          <w:lang w:val="es-EC"/>
                        </w:rPr>
                        <m:t>5</m:t>
                      </m:r>
                      <m:r>
                        <w:rPr>
                          <w:rFonts w:ascii="Cambria Math" w:hAnsi="Cambria Math"/>
                          <w:sz w:val="20"/>
                          <w:lang w:val="es-EC"/>
                        </w:rPr>
                        <m:t xml:space="preserve"> %</m:t>
                      </m:r>
                    </m:oMath>
                  </m:oMathPara>
                </w:p>
              </w:tc>
            </w:tr>
            <w:tr w:rsidR="00110954" w:rsidTr="00274090">
              <w:trPr>
                <w:trHeight w:val="452"/>
              </w:trPr>
              <w:tc>
                <w:tcPr>
                  <w:tcW w:w="1142" w:type="dxa"/>
                </w:tcPr>
                <w:p w:rsidR="00110954" w:rsidRDefault="00110954" w:rsidP="006C320F">
                  <w:pPr>
                    <w:pStyle w:val="Textoindependiente"/>
                    <w:spacing w:before="60"/>
                    <w:rPr>
                      <w:rFonts w:ascii="Arial" w:hAnsi="Arial"/>
                      <w:sz w:val="20"/>
                    </w:rPr>
                  </w:pPr>
                  <w:r>
                    <w:rPr>
                      <w:rFonts w:ascii="Arial" w:hAnsi="Arial"/>
                      <w:sz w:val="20"/>
                    </w:rPr>
                    <w:t>#2</w:t>
                  </w:r>
                </w:p>
              </w:tc>
              <w:tc>
                <w:tcPr>
                  <w:tcW w:w="2548" w:type="dxa"/>
                </w:tcPr>
                <w:p w:rsidR="00110954" w:rsidRDefault="001564B9" w:rsidP="006C320F">
                  <w:pPr>
                    <w:pStyle w:val="Textoindependiente"/>
                    <w:spacing w:before="60"/>
                    <w:rPr>
                      <w:rFonts w:ascii="Arial" w:hAnsi="Arial"/>
                      <w:sz w:val="20"/>
                    </w:rPr>
                  </w:pPr>
                  <m:oMathPara>
                    <m:oMath>
                      <m:r>
                        <w:rPr>
                          <w:rFonts w:ascii="Cambria Math" w:hAnsi="Cambria Math"/>
                          <w:sz w:val="20"/>
                          <w:lang w:val="es-EC"/>
                        </w:rPr>
                        <m:t>1.</m:t>
                      </m:r>
                      <m:r>
                        <w:rPr>
                          <w:rFonts w:ascii="Cambria Math" w:hAnsi="Cambria Math"/>
                          <w:sz w:val="20"/>
                          <w:lang w:val="es-EC"/>
                        </w:rPr>
                        <m:t>37</m:t>
                      </m:r>
                      <m:r>
                        <w:rPr>
                          <w:rFonts w:ascii="Cambria Math" w:hAnsi="Cambria Math"/>
                          <w:sz w:val="20"/>
                          <w:lang w:val="es-EC"/>
                        </w:rPr>
                        <m:t xml:space="preserve"> </m:t>
                      </m:r>
                      <m:r>
                        <w:rPr>
                          <w:rFonts w:ascii="Cambria Math" w:hAnsi="Cambria Math"/>
                          <w:sz w:val="20"/>
                          <w:lang w:val="es-EC"/>
                        </w:rPr>
                        <m:t>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2216" w:type="dxa"/>
                </w:tcPr>
                <w:p w:rsidR="00110954" w:rsidRPr="00336CDC" w:rsidRDefault="00336CDC" w:rsidP="006C320F">
                  <w:pPr>
                    <w:pStyle w:val="Textoindependiente"/>
                    <w:spacing w:before="60"/>
                    <w:rPr>
                      <w:rFonts w:ascii="Arial" w:hAnsi="Arial"/>
                      <w:sz w:val="20"/>
                    </w:rPr>
                  </w:pPr>
                  <m:oMathPara>
                    <m:oMath>
                      <m:r>
                        <w:rPr>
                          <w:rFonts w:ascii="Cambria Math" w:hAnsi="Cambria Math"/>
                          <w:sz w:val="20"/>
                          <w:lang w:val="es-EC"/>
                        </w:rPr>
                        <m:t>1.3</m:t>
                      </m:r>
                      <m:r>
                        <w:rPr>
                          <w:rFonts w:ascii="Cambria Math" w:hAnsi="Cambria Math"/>
                          <w:sz w:val="20"/>
                          <w:lang w:val="es-EC"/>
                        </w:rPr>
                        <m:t xml:space="preserve"> 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1773" w:type="dxa"/>
                </w:tcPr>
                <w:p w:rsidR="00110954" w:rsidRDefault="00B85A6B" w:rsidP="006C320F">
                  <w:pPr>
                    <w:pStyle w:val="Textoindependiente"/>
                    <w:spacing w:before="60"/>
                    <w:rPr>
                      <w:rFonts w:ascii="Arial" w:hAnsi="Arial"/>
                      <w:sz w:val="20"/>
                    </w:rPr>
                  </w:pPr>
                  <m:oMathPara>
                    <m:oMath>
                      <m:r>
                        <w:rPr>
                          <w:rFonts w:ascii="Cambria Math" w:hAnsi="Cambria Math"/>
                          <w:sz w:val="20"/>
                          <w:lang w:val="es-EC"/>
                        </w:rPr>
                        <m:t>5</m:t>
                      </m:r>
                      <m:r>
                        <w:rPr>
                          <w:rFonts w:ascii="Cambria Math" w:hAnsi="Cambria Math"/>
                          <w:sz w:val="20"/>
                          <w:lang w:val="es-EC"/>
                        </w:rPr>
                        <m:t>.</m:t>
                      </m:r>
                      <m:r>
                        <w:rPr>
                          <w:rFonts w:ascii="Cambria Math" w:hAnsi="Cambria Math"/>
                          <w:sz w:val="20"/>
                          <w:lang w:val="es-EC"/>
                        </w:rPr>
                        <m:t>12</m:t>
                      </m:r>
                      <m:r>
                        <w:rPr>
                          <w:rFonts w:ascii="Cambria Math" w:hAnsi="Cambria Math"/>
                          <w:sz w:val="20"/>
                          <w:lang w:val="es-EC"/>
                        </w:rPr>
                        <m:t xml:space="preserve"> %</m:t>
                      </m:r>
                    </m:oMath>
                  </m:oMathPara>
                </w:p>
              </w:tc>
            </w:tr>
            <w:tr w:rsidR="00110954" w:rsidTr="00274090">
              <w:trPr>
                <w:trHeight w:val="436"/>
              </w:trPr>
              <w:tc>
                <w:tcPr>
                  <w:tcW w:w="1142" w:type="dxa"/>
                </w:tcPr>
                <w:p w:rsidR="00110954" w:rsidRDefault="00110954" w:rsidP="006C320F">
                  <w:pPr>
                    <w:pStyle w:val="Textoindependiente"/>
                    <w:spacing w:before="60"/>
                    <w:rPr>
                      <w:rFonts w:ascii="Arial" w:hAnsi="Arial"/>
                      <w:sz w:val="20"/>
                    </w:rPr>
                  </w:pPr>
                  <w:r>
                    <w:rPr>
                      <w:rFonts w:ascii="Arial" w:hAnsi="Arial"/>
                      <w:sz w:val="20"/>
                    </w:rPr>
                    <w:t>#3</w:t>
                  </w:r>
                </w:p>
              </w:tc>
              <w:tc>
                <w:tcPr>
                  <w:tcW w:w="2548" w:type="dxa"/>
                </w:tcPr>
                <w:p w:rsidR="00110954" w:rsidRDefault="001564B9" w:rsidP="006C320F">
                  <w:pPr>
                    <w:pStyle w:val="Textoindependiente"/>
                    <w:spacing w:before="60"/>
                    <w:rPr>
                      <w:rFonts w:ascii="Arial" w:hAnsi="Arial"/>
                      <w:sz w:val="20"/>
                    </w:rPr>
                  </w:pPr>
                  <m:oMathPara>
                    <m:oMath>
                      <m:r>
                        <w:rPr>
                          <w:rFonts w:ascii="Cambria Math" w:hAnsi="Cambria Math"/>
                          <w:sz w:val="20"/>
                          <w:lang w:val="es-EC"/>
                        </w:rPr>
                        <m:t>1.</m:t>
                      </m:r>
                      <m:r>
                        <w:rPr>
                          <w:rFonts w:ascii="Cambria Math" w:hAnsi="Cambria Math"/>
                          <w:sz w:val="20"/>
                          <w:lang w:val="es-EC"/>
                        </w:rPr>
                        <m:t>9</m:t>
                      </m:r>
                      <m:r>
                        <w:rPr>
                          <w:rFonts w:ascii="Cambria Math" w:hAnsi="Cambria Math"/>
                          <w:sz w:val="20"/>
                          <w:lang w:val="es-EC"/>
                        </w:rPr>
                        <m:t xml:space="preserve">7 </m:t>
                      </m:r>
                      <m:r>
                        <w:rPr>
                          <w:rFonts w:ascii="Cambria Math" w:hAnsi="Cambria Math"/>
                          <w:sz w:val="20"/>
                          <w:lang w:val="es-EC"/>
                        </w:rPr>
                        <m:t>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2216" w:type="dxa"/>
                </w:tcPr>
                <w:p w:rsidR="00110954" w:rsidRPr="00336CDC" w:rsidRDefault="00336CDC" w:rsidP="006C320F">
                  <w:pPr>
                    <w:pStyle w:val="Textoindependiente"/>
                    <w:spacing w:before="60"/>
                    <w:rPr>
                      <w:rFonts w:ascii="Arial" w:hAnsi="Arial"/>
                      <w:sz w:val="20"/>
                    </w:rPr>
                  </w:pPr>
                  <m:oMathPara>
                    <m:oMath>
                      <m:r>
                        <w:rPr>
                          <w:rFonts w:ascii="Cambria Math" w:hAnsi="Cambria Math"/>
                          <w:sz w:val="20"/>
                          <w:lang w:val="es-EC"/>
                        </w:rPr>
                        <m:t>1.9</m:t>
                      </m:r>
                      <m:r>
                        <w:rPr>
                          <w:rFonts w:ascii="Cambria Math" w:hAnsi="Cambria Math"/>
                          <w:sz w:val="20"/>
                          <w:lang w:val="es-EC"/>
                        </w:rPr>
                        <m:t xml:space="preserve"> m/</m:t>
                      </m:r>
                      <m:sSup>
                        <m:sSupPr>
                          <m:ctrlPr>
                            <w:rPr>
                              <w:rFonts w:ascii="Cambria Math" w:hAnsi="Cambria Math"/>
                              <w:i/>
                              <w:sz w:val="20"/>
                              <w:lang w:val="es-EC"/>
                            </w:rPr>
                          </m:ctrlPr>
                        </m:sSupPr>
                        <m:e>
                          <m:r>
                            <w:rPr>
                              <w:rFonts w:ascii="Cambria Math" w:hAnsi="Cambria Math"/>
                              <w:sz w:val="20"/>
                              <w:lang w:val="es-EC"/>
                            </w:rPr>
                            <m:t>s</m:t>
                          </m:r>
                        </m:e>
                        <m:sup>
                          <m:r>
                            <w:rPr>
                              <w:rFonts w:ascii="Cambria Math" w:hAnsi="Cambria Math"/>
                              <w:sz w:val="20"/>
                              <w:lang w:val="es-EC"/>
                            </w:rPr>
                            <m:t>2</m:t>
                          </m:r>
                        </m:sup>
                      </m:sSup>
                    </m:oMath>
                  </m:oMathPara>
                </w:p>
              </w:tc>
              <w:tc>
                <w:tcPr>
                  <w:tcW w:w="1773" w:type="dxa"/>
                </w:tcPr>
                <w:p w:rsidR="00110954" w:rsidRDefault="00B85A6B" w:rsidP="006C320F">
                  <w:pPr>
                    <w:pStyle w:val="Textoindependiente"/>
                    <w:spacing w:before="60"/>
                    <w:rPr>
                      <w:rFonts w:ascii="Arial" w:hAnsi="Arial"/>
                      <w:sz w:val="20"/>
                    </w:rPr>
                  </w:pPr>
                  <m:oMathPara>
                    <m:oMath>
                      <m:r>
                        <w:rPr>
                          <w:rFonts w:ascii="Cambria Math" w:hAnsi="Cambria Math"/>
                          <w:sz w:val="20"/>
                          <w:lang w:val="es-EC"/>
                        </w:rPr>
                        <m:t>3</m:t>
                      </m:r>
                      <m:r>
                        <w:rPr>
                          <w:rFonts w:ascii="Cambria Math" w:hAnsi="Cambria Math"/>
                          <w:sz w:val="20"/>
                          <w:lang w:val="es-EC"/>
                        </w:rPr>
                        <m:t>.</m:t>
                      </m:r>
                      <m:r>
                        <w:rPr>
                          <w:rFonts w:ascii="Cambria Math" w:hAnsi="Cambria Math"/>
                          <w:sz w:val="20"/>
                          <w:lang w:val="es-EC"/>
                        </w:rPr>
                        <m:t>56</m:t>
                      </m:r>
                      <m:r>
                        <w:rPr>
                          <w:rFonts w:ascii="Cambria Math" w:hAnsi="Cambria Math"/>
                          <w:sz w:val="20"/>
                          <w:lang w:val="es-EC"/>
                        </w:rPr>
                        <m:t xml:space="preserve"> %</m:t>
                      </m:r>
                    </m:oMath>
                  </m:oMathPara>
                </w:p>
              </w:tc>
            </w:tr>
          </w:tbl>
          <w:p w:rsidR="00110954" w:rsidRPr="008A618B" w:rsidRDefault="00110954" w:rsidP="00FB0319">
            <w:pPr>
              <w:jc w:val="both"/>
              <w:rPr>
                <w:sz w:val="22"/>
                <w:szCs w:val="22"/>
                <w:lang w:val="es-EC"/>
              </w:rPr>
            </w:pPr>
          </w:p>
          <w:p w:rsidR="00277CFF" w:rsidRPr="00E24D13" w:rsidRDefault="00277CFF" w:rsidP="00FB0319">
            <w:pPr>
              <w:jc w:val="both"/>
              <w:rPr>
                <w:b/>
                <w:i/>
                <w:sz w:val="22"/>
                <w:szCs w:val="22"/>
              </w:rPr>
            </w:pPr>
            <w:r w:rsidRPr="00E24D13">
              <w:rPr>
                <w:b/>
                <w:i/>
                <w:sz w:val="22"/>
                <w:szCs w:val="22"/>
              </w:rPr>
              <w:t>Además el estudiante debe contestar las siguientes preguntas:</w:t>
            </w:r>
          </w:p>
          <w:p w:rsidR="00277CFF" w:rsidRPr="00E24D13" w:rsidRDefault="00277CFF" w:rsidP="00FB0319">
            <w:pPr>
              <w:jc w:val="both"/>
              <w:rPr>
                <w:sz w:val="22"/>
                <w:szCs w:val="22"/>
              </w:rPr>
            </w:pPr>
          </w:p>
          <w:p w:rsidR="00277CFF" w:rsidRPr="00E24D13" w:rsidRDefault="00277CFF" w:rsidP="00B13F4B">
            <w:pPr>
              <w:pStyle w:val="Prrafodelista"/>
              <w:numPr>
                <w:ilvl w:val="0"/>
                <w:numId w:val="31"/>
              </w:numPr>
              <w:jc w:val="both"/>
              <w:rPr>
                <w:b/>
                <w:i/>
                <w:sz w:val="22"/>
                <w:szCs w:val="22"/>
              </w:rPr>
            </w:pPr>
            <w:r w:rsidRPr="00E24D13">
              <w:rPr>
                <w:sz w:val="22"/>
                <w:szCs w:val="22"/>
              </w:rPr>
              <w:t>¿</w:t>
            </w:r>
            <w:r w:rsidR="00E24D13">
              <w:rPr>
                <w:sz w:val="22"/>
                <w:szCs w:val="22"/>
              </w:rPr>
              <w:t xml:space="preserve">Por qué cambió la pendiente en cada toma de datos: </w:t>
            </w:r>
            <w:r w:rsidR="00274090">
              <w:rPr>
                <w:sz w:val="22"/>
                <w:szCs w:val="22"/>
              </w:rPr>
              <w:t>CORRIDA</w:t>
            </w:r>
            <w:r w:rsidR="00E24D13">
              <w:rPr>
                <w:sz w:val="22"/>
                <w:szCs w:val="22"/>
              </w:rPr>
              <w:t xml:space="preserve"> </w:t>
            </w:r>
            <w:r w:rsidR="00E24D13">
              <w:rPr>
                <w:rFonts w:ascii="Arial" w:hAnsi="Arial"/>
                <w:sz w:val="20"/>
              </w:rPr>
              <w:t xml:space="preserve"># 1, </w:t>
            </w:r>
            <w:r w:rsidR="00274090">
              <w:rPr>
                <w:sz w:val="22"/>
                <w:szCs w:val="22"/>
              </w:rPr>
              <w:t>CORRIDA</w:t>
            </w:r>
            <w:r w:rsidR="00E24D13">
              <w:rPr>
                <w:sz w:val="22"/>
                <w:szCs w:val="22"/>
              </w:rPr>
              <w:t xml:space="preserve"> </w:t>
            </w:r>
            <w:r w:rsidR="00E24D13">
              <w:rPr>
                <w:rFonts w:ascii="Arial" w:hAnsi="Arial"/>
                <w:sz w:val="20"/>
              </w:rPr>
              <w:t xml:space="preserve"># 2 y </w:t>
            </w:r>
            <w:r w:rsidR="00274090">
              <w:rPr>
                <w:sz w:val="22"/>
                <w:szCs w:val="22"/>
              </w:rPr>
              <w:t>CORRIDA</w:t>
            </w:r>
            <w:r w:rsidR="00E24D13">
              <w:rPr>
                <w:sz w:val="22"/>
                <w:szCs w:val="22"/>
              </w:rPr>
              <w:t xml:space="preserve"> </w:t>
            </w:r>
            <w:r w:rsidR="00E24D13">
              <w:rPr>
                <w:rFonts w:ascii="Arial" w:hAnsi="Arial"/>
                <w:sz w:val="20"/>
              </w:rPr>
              <w:t># 3</w:t>
            </w:r>
            <w:r w:rsidR="00805571" w:rsidRPr="00E24D13">
              <w:rPr>
                <w:sz w:val="22"/>
                <w:szCs w:val="22"/>
              </w:rPr>
              <w:t>?</w:t>
            </w:r>
            <w:r w:rsidR="005165C8" w:rsidRPr="00E24D13">
              <w:rPr>
                <w:sz w:val="22"/>
                <w:szCs w:val="22"/>
              </w:rPr>
              <w:t xml:space="preserve"> </w:t>
            </w:r>
          </w:p>
          <w:p w:rsidR="00277CFF" w:rsidRPr="00B01B59" w:rsidRDefault="00277CFF" w:rsidP="00FB0319">
            <w:pPr>
              <w:jc w:val="both"/>
              <w:rPr>
                <w:sz w:val="22"/>
                <w:szCs w:val="22"/>
              </w:rPr>
            </w:pPr>
          </w:p>
          <w:p w:rsidR="00277CFF" w:rsidRPr="00B01B59" w:rsidRDefault="00D33A45" w:rsidP="00B13F4B">
            <w:pPr>
              <w:pStyle w:val="Prrafodelista"/>
              <w:numPr>
                <w:ilvl w:val="0"/>
                <w:numId w:val="31"/>
              </w:numPr>
              <w:jc w:val="both"/>
              <w:rPr>
                <w:sz w:val="22"/>
                <w:szCs w:val="22"/>
              </w:rPr>
            </w:pPr>
            <w:r w:rsidRPr="00805571">
              <w:rPr>
                <w:sz w:val="22"/>
                <w:szCs w:val="22"/>
              </w:rPr>
              <w:t>¿</w:t>
            </w:r>
            <w:r w:rsidR="00E24D13">
              <w:rPr>
                <w:sz w:val="22"/>
                <w:szCs w:val="22"/>
              </w:rPr>
              <w:t xml:space="preserve">Para las corridas: </w:t>
            </w:r>
            <w:r w:rsidR="00274090">
              <w:rPr>
                <w:sz w:val="22"/>
                <w:szCs w:val="22"/>
              </w:rPr>
              <w:t>CORRIDA</w:t>
            </w:r>
            <w:r w:rsidR="00E24D13">
              <w:rPr>
                <w:sz w:val="22"/>
                <w:szCs w:val="22"/>
              </w:rPr>
              <w:t xml:space="preserve"> </w:t>
            </w:r>
            <w:r w:rsidR="00E24D13">
              <w:rPr>
                <w:rFonts w:ascii="Arial" w:hAnsi="Arial"/>
                <w:sz w:val="20"/>
              </w:rPr>
              <w:t xml:space="preserve"># 1, </w:t>
            </w:r>
            <w:r w:rsidR="00274090">
              <w:rPr>
                <w:sz w:val="22"/>
                <w:szCs w:val="22"/>
              </w:rPr>
              <w:t>CORRIDA</w:t>
            </w:r>
            <w:r w:rsidR="00E24D13">
              <w:rPr>
                <w:sz w:val="22"/>
                <w:szCs w:val="22"/>
              </w:rPr>
              <w:t xml:space="preserve"> </w:t>
            </w:r>
            <w:r w:rsidR="00E24D13">
              <w:rPr>
                <w:rFonts w:ascii="Arial" w:hAnsi="Arial"/>
                <w:sz w:val="20"/>
              </w:rPr>
              <w:t xml:space="preserve"># 2 y </w:t>
            </w:r>
            <w:r w:rsidR="00274090">
              <w:rPr>
                <w:sz w:val="22"/>
                <w:szCs w:val="22"/>
              </w:rPr>
              <w:t>CORRIDA</w:t>
            </w:r>
            <w:r w:rsidR="00E24D13">
              <w:rPr>
                <w:sz w:val="22"/>
                <w:szCs w:val="22"/>
              </w:rPr>
              <w:t xml:space="preserve"> </w:t>
            </w:r>
            <w:r w:rsidR="00E24D13">
              <w:rPr>
                <w:rFonts w:ascii="Arial" w:hAnsi="Arial"/>
                <w:sz w:val="20"/>
              </w:rPr>
              <w:t xml:space="preserve"># </w:t>
            </w:r>
            <w:r w:rsidR="00E24D13" w:rsidRPr="00E24D13">
              <w:rPr>
                <w:sz w:val="22"/>
                <w:szCs w:val="22"/>
              </w:rPr>
              <w:t>3 qu</w:t>
            </w:r>
            <w:r w:rsidR="00E24D13">
              <w:rPr>
                <w:sz w:val="22"/>
                <w:szCs w:val="22"/>
              </w:rPr>
              <w:t xml:space="preserve">é se </w:t>
            </w:r>
            <w:r w:rsidR="00E24D13" w:rsidRPr="00E24D13">
              <w:rPr>
                <w:sz w:val="22"/>
                <w:szCs w:val="22"/>
              </w:rPr>
              <w:t>observó</w:t>
            </w:r>
            <w:r w:rsidR="00E24D13">
              <w:rPr>
                <w:sz w:val="22"/>
                <w:szCs w:val="22"/>
              </w:rPr>
              <w:t xml:space="preserve"> respecto a la pendiente de la aproximación lineal y para la fuerza neta que se incrementa, manteniendo constante la masa total</w:t>
            </w:r>
            <w:r w:rsidRPr="00805571">
              <w:rPr>
                <w:sz w:val="22"/>
                <w:szCs w:val="22"/>
              </w:rPr>
              <w:t>?</w:t>
            </w:r>
            <w:r w:rsidR="006D27E1" w:rsidRPr="00B01B59">
              <w:rPr>
                <w:sz w:val="22"/>
                <w:szCs w:val="22"/>
              </w:rPr>
              <w:t xml:space="preserve">. </w:t>
            </w:r>
          </w:p>
          <w:p w:rsidR="00277CFF" w:rsidRPr="00B01B59" w:rsidRDefault="00277CFF" w:rsidP="00FB0319">
            <w:pPr>
              <w:jc w:val="both"/>
              <w:rPr>
                <w:sz w:val="22"/>
                <w:szCs w:val="22"/>
              </w:rPr>
            </w:pPr>
          </w:p>
          <w:p w:rsidR="00277CFF" w:rsidRPr="00B01B59" w:rsidRDefault="00FE5DA1" w:rsidP="00B13F4B">
            <w:pPr>
              <w:pStyle w:val="Prrafodelista"/>
              <w:numPr>
                <w:ilvl w:val="0"/>
                <w:numId w:val="31"/>
              </w:numPr>
              <w:jc w:val="both"/>
              <w:rPr>
                <w:sz w:val="22"/>
                <w:szCs w:val="22"/>
              </w:rPr>
            </w:pPr>
            <w:r w:rsidRPr="00B01B59">
              <w:rPr>
                <w:sz w:val="22"/>
                <w:szCs w:val="22"/>
              </w:rPr>
              <w:t>¿</w:t>
            </w:r>
            <w:r w:rsidR="00E24D13">
              <w:rPr>
                <w:sz w:val="22"/>
                <w:szCs w:val="22"/>
              </w:rPr>
              <w:t>Cuáles son las unidades para la pendiente obtenida en cada gráfico</w:t>
            </w:r>
            <w:r w:rsidR="008C3E61" w:rsidRPr="00B01B59">
              <w:rPr>
                <w:sz w:val="22"/>
                <w:szCs w:val="22"/>
              </w:rPr>
              <w:t>?</w:t>
            </w:r>
            <w:r w:rsidR="00E24D13">
              <w:rPr>
                <w:sz w:val="22"/>
                <w:szCs w:val="22"/>
              </w:rPr>
              <w:t xml:space="preserve"> Explique su respuesta.</w:t>
            </w:r>
          </w:p>
          <w:p w:rsidR="00277CFF" w:rsidRPr="00B01B59" w:rsidRDefault="00277CFF" w:rsidP="00FB0319">
            <w:pPr>
              <w:jc w:val="both"/>
              <w:rPr>
                <w:sz w:val="22"/>
                <w:szCs w:val="22"/>
              </w:rPr>
            </w:pPr>
          </w:p>
          <w:p w:rsidR="006D27E1" w:rsidRPr="00B01B59" w:rsidRDefault="006D27E1" w:rsidP="00B13F4B">
            <w:pPr>
              <w:pStyle w:val="Prrafodelista"/>
              <w:numPr>
                <w:ilvl w:val="0"/>
                <w:numId w:val="31"/>
              </w:numPr>
              <w:jc w:val="both"/>
              <w:rPr>
                <w:sz w:val="22"/>
                <w:szCs w:val="22"/>
              </w:rPr>
            </w:pPr>
            <w:r w:rsidRPr="00B01B59">
              <w:rPr>
                <w:sz w:val="22"/>
                <w:szCs w:val="22"/>
              </w:rPr>
              <w:t>¿</w:t>
            </w:r>
            <w:r w:rsidR="00E24D13">
              <w:rPr>
                <w:sz w:val="22"/>
                <w:szCs w:val="22"/>
              </w:rPr>
              <w:t>Qué sucede con la aceleración de un objeto si la fuerza neta aplicada cobre él se incrementa pero la masa del objeto permanece constante</w:t>
            </w:r>
            <w:r w:rsidR="00686A76">
              <w:rPr>
                <w:sz w:val="22"/>
                <w:szCs w:val="22"/>
              </w:rPr>
              <w:t>?</w:t>
            </w:r>
          </w:p>
          <w:p w:rsidR="006D27E1" w:rsidRPr="00B01B59" w:rsidRDefault="006D27E1" w:rsidP="00FB0319">
            <w:pPr>
              <w:pStyle w:val="Prrafodelista"/>
              <w:jc w:val="both"/>
              <w:rPr>
                <w:sz w:val="22"/>
                <w:szCs w:val="22"/>
              </w:rPr>
            </w:pPr>
          </w:p>
          <w:p w:rsidR="00B13F4B" w:rsidRPr="00B13F4B" w:rsidRDefault="00B13F4B" w:rsidP="00B13F4B">
            <w:pPr>
              <w:pStyle w:val="Prrafodelista"/>
              <w:rPr>
                <w:sz w:val="22"/>
                <w:szCs w:val="22"/>
              </w:rPr>
            </w:pPr>
          </w:p>
          <w:p w:rsidR="00B13F4B" w:rsidRPr="00B01B59" w:rsidRDefault="00B13F4B" w:rsidP="00B13F4B">
            <w:pPr>
              <w:pStyle w:val="Prrafodelista"/>
              <w:numPr>
                <w:ilvl w:val="0"/>
                <w:numId w:val="31"/>
              </w:numPr>
              <w:jc w:val="both"/>
              <w:rPr>
                <w:sz w:val="22"/>
                <w:szCs w:val="22"/>
              </w:rPr>
            </w:pPr>
            <w:r>
              <w:rPr>
                <w:sz w:val="22"/>
                <w:szCs w:val="22"/>
              </w:rPr>
              <w:t>¿Coinciden los resultados obtenidos con las predicciones realizadas por usted?</w:t>
            </w:r>
          </w:p>
          <w:p w:rsidR="00277CFF" w:rsidRPr="00B01B59" w:rsidRDefault="00277CFF" w:rsidP="00FB0319">
            <w:pPr>
              <w:jc w:val="both"/>
              <w:rPr>
                <w:sz w:val="22"/>
                <w:szCs w:val="22"/>
              </w:rPr>
            </w:pPr>
          </w:p>
        </w:tc>
        <w:bookmarkStart w:id="1" w:name="_GoBack"/>
        <w:bookmarkEnd w:id="1"/>
      </w:tr>
      <w:tr w:rsidR="00277CFF" w:rsidRPr="00B01B59" w:rsidTr="00635329">
        <w:tc>
          <w:tcPr>
            <w:tcW w:w="9736" w:type="dxa"/>
          </w:tcPr>
          <w:p w:rsidR="00277CFF" w:rsidRPr="00B01B59" w:rsidRDefault="00277CFF" w:rsidP="00FB0319">
            <w:pPr>
              <w:jc w:val="both"/>
              <w:rPr>
                <w:sz w:val="22"/>
                <w:szCs w:val="22"/>
              </w:rPr>
            </w:pPr>
          </w:p>
        </w:tc>
      </w:tr>
    </w:tbl>
    <w:p w:rsidR="00A16336" w:rsidRPr="00B01B59" w:rsidRDefault="00A16336" w:rsidP="00FB0319">
      <w:pPr>
        <w:jc w:val="both"/>
        <w:rPr>
          <w:sz w:val="22"/>
          <w:szCs w:val="22"/>
        </w:rPr>
      </w:pPr>
    </w:p>
    <w:p w:rsidR="0096367B" w:rsidRPr="00B01B59" w:rsidRDefault="0096367B" w:rsidP="00FB0319">
      <w:pPr>
        <w:jc w:val="both"/>
        <w:rPr>
          <w:sz w:val="22"/>
          <w:szCs w:val="22"/>
        </w:rPr>
      </w:pPr>
    </w:p>
    <w:p w:rsidR="00A16336" w:rsidRPr="00B01B59" w:rsidRDefault="00A16336" w:rsidP="00FB0319">
      <w:pPr>
        <w:jc w:val="both"/>
        <w:rPr>
          <w:b/>
          <w:sz w:val="22"/>
          <w:szCs w:val="22"/>
          <w:lang w:val="en-US"/>
        </w:rPr>
      </w:pPr>
      <w:r w:rsidRPr="00B01B59">
        <w:rPr>
          <w:b/>
          <w:sz w:val="22"/>
          <w:szCs w:val="22"/>
          <w:lang w:val="en-US"/>
        </w:rPr>
        <w:t>…………………………….…………</w:t>
      </w:r>
    </w:p>
    <w:p w:rsidR="00A16336" w:rsidRPr="00B01B59" w:rsidRDefault="00A16336" w:rsidP="00FB0319">
      <w:pPr>
        <w:jc w:val="both"/>
        <w:rPr>
          <w:b/>
          <w:sz w:val="22"/>
          <w:szCs w:val="22"/>
          <w:lang w:val="en-US"/>
        </w:rPr>
      </w:pPr>
    </w:p>
    <w:p w:rsidR="00EC5C99" w:rsidRDefault="00CE0388" w:rsidP="00FB0319">
      <w:pPr>
        <w:jc w:val="both"/>
        <w:rPr>
          <w:b/>
          <w:sz w:val="22"/>
          <w:szCs w:val="22"/>
          <w:lang w:val="en-US"/>
        </w:rPr>
      </w:pPr>
      <w:r w:rsidRPr="00B01B59">
        <w:rPr>
          <w:b/>
          <w:sz w:val="22"/>
          <w:szCs w:val="22"/>
          <w:lang w:val="en-US"/>
        </w:rPr>
        <w:t>Firma del Docente</w:t>
      </w:r>
      <w:r w:rsidR="000316A7">
        <w:rPr>
          <w:b/>
          <w:sz w:val="22"/>
          <w:szCs w:val="22"/>
          <w:lang w:val="en-US"/>
        </w:rPr>
        <w:t>.</w:t>
      </w:r>
    </w:p>
    <w:p w:rsidR="000316A7" w:rsidRPr="000316A7" w:rsidRDefault="000316A7" w:rsidP="00FB0319">
      <w:pPr>
        <w:jc w:val="both"/>
        <w:rPr>
          <w:b/>
          <w:sz w:val="22"/>
          <w:szCs w:val="22"/>
          <w:lang w:val="en-US"/>
        </w:rPr>
        <w:sectPr w:rsidR="000316A7" w:rsidRPr="000316A7" w:rsidSect="00C12B1C">
          <w:headerReference w:type="default" r:id="rId13"/>
          <w:footerReference w:type="default" r:id="rId14"/>
          <w:pgSz w:w="11906" w:h="16838"/>
          <w:pgMar w:top="1440" w:right="1080" w:bottom="1440" w:left="1080" w:header="708" w:footer="708" w:gutter="0"/>
          <w:cols w:space="708"/>
          <w:docGrid w:linePitch="360"/>
        </w:sectPr>
      </w:pPr>
    </w:p>
    <w:p w:rsidR="00E0319A" w:rsidRPr="00B01B59" w:rsidRDefault="00E0319A" w:rsidP="00FB0319">
      <w:pPr>
        <w:jc w:val="both"/>
        <w:rPr>
          <w:sz w:val="22"/>
          <w:szCs w:val="22"/>
          <w:lang w:val="en-US"/>
        </w:rPr>
        <w:sectPr w:rsidR="00E0319A" w:rsidRPr="00B01B59" w:rsidSect="00E0319A">
          <w:type w:val="continuous"/>
          <w:pgSz w:w="11906" w:h="16838"/>
          <w:pgMar w:top="1440" w:right="1080" w:bottom="1440" w:left="1080" w:header="708" w:footer="708" w:gutter="0"/>
          <w:cols w:num="2" w:space="708"/>
          <w:docGrid w:linePitch="360"/>
        </w:sectPr>
      </w:pPr>
    </w:p>
    <w:p w:rsidR="0048326A" w:rsidRPr="00B01B59" w:rsidRDefault="0048326A" w:rsidP="000316A7">
      <w:pPr>
        <w:pStyle w:val="Ttulo2"/>
      </w:pPr>
    </w:p>
    <w:sectPr w:rsidR="0048326A" w:rsidRPr="00B01B59" w:rsidSect="00E0319A">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A17" w:rsidRDefault="00CE3A17" w:rsidP="00872C81">
      <w:r>
        <w:separator/>
      </w:r>
    </w:p>
  </w:endnote>
  <w:endnote w:type="continuationSeparator" w:id="0">
    <w:p w:rsidR="00CE3A17" w:rsidRDefault="00CE3A17" w:rsidP="0087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20F" w:rsidRDefault="006C320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40A84">
      <w:rPr>
        <w:caps/>
        <w:noProof/>
        <w:color w:val="5B9BD5" w:themeColor="accent1"/>
      </w:rPr>
      <w:t>8</w:t>
    </w:r>
    <w:r>
      <w:rPr>
        <w:caps/>
        <w:color w:val="5B9BD5" w:themeColor="accent1"/>
      </w:rPr>
      <w:fldChar w:fldCharType="end"/>
    </w:r>
  </w:p>
  <w:p w:rsidR="006C320F" w:rsidRDefault="006C320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A17" w:rsidRDefault="00CE3A17" w:rsidP="00872C81">
      <w:r>
        <w:separator/>
      </w:r>
    </w:p>
  </w:footnote>
  <w:footnote w:type="continuationSeparator" w:id="0">
    <w:p w:rsidR="00CE3A17" w:rsidRDefault="00CE3A17" w:rsidP="00872C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20F" w:rsidRDefault="006C320F" w:rsidP="00530562">
    <w:pPr>
      <w:pStyle w:val="Encabezado"/>
      <w:ind w:firstLine="708"/>
    </w:pPr>
  </w:p>
  <w:tbl>
    <w:tblPr>
      <w:tblStyle w:val="Tablaconcuadrcula"/>
      <w:tblW w:w="9781" w:type="dxa"/>
      <w:tblInd w:w="-5" w:type="dxa"/>
      <w:tblLook w:val="04A0" w:firstRow="1" w:lastRow="0" w:firstColumn="1" w:lastColumn="0" w:noHBand="0" w:noVBand="1"/>
    </w:tblPr>
    <w:tblGrid>
      <w:gridCol w:w="3541"/>
      <w:gridCol w:w="1696"/>
      <w:gridCol w:w="1426"/>
      <w:gridCol w:w="3118"/>
    </w:tblGrid>
    <w:tr w:rsidR="006C320F" w:rsidTr="0064520E">
      <w:trPr>
        <w:trHeight w:val="810"/>
      </w:trPr>
      <w:tc>
        <w:tcPr>
          <w:tcW w:w="3541" w:type="dxa"/>
          <w:vMerge w:val="restart"/>
          <w:vAlign w:val="center"/>
        </w:tcPr>
        <w:p w:rsidR="006C320F" w:rsidRDefault="006C320F" w:rsidP="0064520E">
          <w:pPr>
            <w:pStyle w:val="Encabezado"/>
          </w:pPr>
        </w:p>
        <w:p w:rsidR="006C320F" w:rsidRDefault="006C320F" w:rsidP="00530562"/>
        <w:p w:rsidR="006C320F" w:rsidRPr="00530562" w:rsidRDefault="006C320F" w:rsidP="00530562">
          <w:r w:rsidRPr="006F18B0">
            <w:rPr>
              <w:b/>
              <w:noProof/>
              <w:lang w:val="en-US" w:eastAsia="en-US"/>
            </w:rPr>
            <w:drawing>
              <wp:anchor distT="0" distB="0" distL="114300" distR="114300" simplePos="0" relativeHeight="251658240" behindDoc="0" locked="0" layoutInCell="1" allowOverlap="1" wp14:anchorId="45E996B6" wp14:editId="2D479112">
                <wp:simplePos x="0" y="0"/>
                <wp:positionH relativeFrom="column">
                  <wp:posOffset>347980</wp:posOffset>
                </wp:positionH>
                <wp:positionV relativeFrom="paragraph">
                  <wp:posOffset>-353060</wp:posOffset>
                </wp:positionV>
                <wp:extent cx="1334770" cy="771525"/>
                <wp:effectExtent l="0" t="0" r="0" b="9525"/>
                <wp:wrapSquare wrapText="bothSides"/>
                <wp:docPr id="8" name="Picture 2" descr="http://2.bp.blogspot.com/-C4Ou18cTzVg/Uc5b0O48f7I/AAAAAAAAA84/fywV2U5WUMw/s1364/logo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2.bp.blogspot.com/-C4Ou18cTzVg/Uc5b0O48f7I/AAAAAAAAA84/fywV2U5WUMw/s1364/logo_u.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4770" cy="7715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696" w:type="dxa"/>
          <w:vMerge w:val="restart"/>
          <w:vAlign w:val="center"/>
        </w:tcPr>
        <w:p w:rsidR="006C320F" w:rsidRPr="00C12B1C" w:rsidRDefault="006C320F" w:rsidP="00A35898">
          <w:pPr>
            <w:pStyle w:val="Encabezado"/>
            <w:jc w:val="center"/>
          </w:pPr>
          <w:r>
            <w:rPr>
              <w:rFonts w:ascii="Tahoma" w:hAnsi="Tahoma" w:cs="Tahoma"/>
              <w:sz w:val="20"/>
              <w:szCs w:val="20"/>
            </w:rPr>
            <w:t>Guía de prácticas</w:t>
          </w:r>
        </w:p>
      </w:tc>
      <w:tc>
        <w:tcPr>
          <w:tcW w:w="4544" w:type="dxa"/>
          <w:gridSpan w:val="2"/>
          <w:tcBorders>
            <w:bottom w:val="single" w:sz="4" w:space="0" w:color="000000"/>
          </w:tcBorders>
          <w:vAlign w:val="center"/>
        </w:tcPr>
        <w:p w:rsidR="006C320F" w:rsidRPr="004D528A" w:rsidRDefault="006C320F" w:rsidP="00CB451C">
          <w:pPr>
            <w:pStyle w:val="Encabezado"/>
            <w:jc w:val="center"/>
            <w:rPr>
              <w:rFonts w:ascii="Tahoma" w:hAnsi="Tahoma" w:cs="Tahoma"/>
              <w:b/>
              <w:sz w:val="20"/>
              <w:szCs w:val="20"/>
            </w:rPr>
          </w:pPr>
          <w:r>
            <w:rPr>
              <w:rFonts w:ascii="Tahoma" w:hAnsi="Tahoma" w:cs="Tahoma"/>
              <w:b/>
              <w:sz w:val="20"/>
              <w:szCs w:val="20"/>
            </w:rPr>
            <w:t>Práctica No.: 8.</w:t>
          </w:r>
        </w:p>
      </w:tc>
    </w:tr>
    <w:tr w:rsidR="006C320F" w:rsidTr="00F47BD3">
      <w:trPr>
        <w:trHeight w:val="435"/>
      </w:trPr>
      <w:tc>
        <w:tcPr>
          <w:tcW w:w="3541" w:type="dxa"/>
          <w:vMerge/>
          <w:vAlign w:val="center"/>
        </w:tcPr>
        <w:p w:rsidR="006C320F" w:rsidRPr="00092709" w:rsidRDefault="006C320F" w:rsidP="0064520E">
          <w:pPr>
            <w:pStyle w:val="Encabezado"/>
            <w:jc w:val="center"/>
            <w:rPr>
              <w:noProof/>
            </w:rPr>
          </w:pPr>
        </w:p>
      </w:tc>
      <w:tc>
        <w:tcPr>
          <w:tcW w:w="1696" w:type="dxa"/>
          <w:vMerge/>
          <w:vAlign w:val="center"/>
        </w:tcPr>
        <w:p w:rsidR="006C320F" w:rsidRPr="00C12B1C" w:rsidRDefault="006C320F" w:rsidP="0064520E">
          <w:pPr>
            <w:pStyle w:val="Encabezado"/>
            <w:jc w:val="center"/>
            <w:rPr>
              <w:rFonts w:ascii="Tahoma" w:hAnsi="Tahoma" w:cs="Tahoma"/>
              <w:sz w:val="20"/>
              <w:szCs w:val="20"/>
            </w:rPr>
          </w:pPr>
        </w:p>
      </w:tc>
      <w:tc>
        <w:tcPr>
          <w:tcW w:w="1426" w:type="dxa"/>
          <w:tcBorders>
            <w:top w:val="single" w:sz="4" w:space="0" w:color="000000"/>
          </w:tcBorders>
          <w:vAlign w:val="center"/>
        </w:tcPr>
        <w:p w:rsidR="006C320F" w:rsidRPr="00567F94" w:rsidRDefault="006C320F" w:rsidP="0064520E">
          <w:pPr>
            <w:pStyle w:val="Encabezado"/>
            <w:jc w:val="center"/>
            <w:rPr>
              <w:rFonts w:ascii="Tahoma" w:hAnsi="Tahoma" w:cs="Tahoma"/>
              <w:sz w:val="20"/>
              <w:szCs w:val="20"/>
            </w:rPr>
          </w:pPr>
          <w:r w:rsidRPr="00567F94">
            <w:rPr>
              <w:rFonts w:ascii="Tahoma" w:hAnsi="Tahoma" w:cs="Tahoma"/>
              <w:sz w:val="20"/>
              <w:szCs w:val="20"/>
            </w:rPr>
            <w:t>Laboratorio:</w:t>
          </w:r>
        </w:p>
        <w:p w:rsidR="006C320F" w:rsidRPr="00567F94" w:rsidRDefault="006C320F" w:rsidP="0064520E">
          <w:pPr>
            <w:pStyle w:val="Encabezado"/>
            <w:jc w:val="center"/>
            <w:rPr>
              <w:rFonts w:ascii="Tahoma" w:hAnsi="Tahoma" w:cs="Tahoma"/>
              <w:sz w:val="20"/>
              <w:szCs w:val="20"/>
            </w:rPr>
          </w:pPr>
        </w:p>
      </w:tc>
      <w:tc>
        <w:tcPr>
          <w:tcW w:w="3118" w:type="dxa"/>
          <w:tcBorders>
            <w:top w:val="single" w:sz="4" w:space="0" w:color="000000"/>
            <w:left w:val="single" w:sz="4" w:space="0" w:color="000000"/>
          </w:tcBorders>
          <w:vAlign w:val="center"/>
        </w:tcPr>
        <w:p w:rsidR="006C320F" w:rsidRPr="00A35898" w:rsidRDefault="006C320F" w:rsidP="0064520E">
          <w:pPr>
            <w:pStyle w:val="Encabezado"/>
            <w:jc w:val="center"/>
            <w:rPr>
              <w:rFonts w:ascii="Tahoma" w:hAnsi="Tahoma" w:cs="Tahoma"/>
              <w:b/>
              <w:i/>
              <w:sz w:val="20"/>
              <w:szCs w:val="20"/>
            </w:rPr>
          </w:pPr>
          <w:r w:rsidRPr="00A35898">
            <w:rPr>
              <w:rFonts w:ascii="Tahoma" w:hAnsi="Tahoma" w:cs="Tahoma"/>
              <w:b/>
              <w:i/>
              <w:sz w:val="20"/>
              <w:szCs w:val="20"/>
            </w:rPr>
            <w:t>Física (mecánica)</w:t>
          </w:r>
        </w:p>
      </w:tc>
    </w:tr>
  </w:tbl>
  <w:p w:rsidR="006C320F" w:rsidRDefault="006C320F" w:rsidP="00FB5F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CB6535"/>
    <w:multiLevelType w:val="hybridMultilevel"/>
    <w:tmpl w:val="E970FF6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5054BF"/>
    <w:multiLevelType w:val="hybridMultilevel"/>
    <w:tmpl w:val="C860C434"/>
    <w:lvl w:ilvl="0" w:tplc="FFFFFFFF">
      <w:start w:val="1"/>
      <w:numFmt w:val="decimal"/>
      <w:lvlText w:val="%1."/>
      <w:lvlJc w:val="left"/>
      <w:pPr>
        <w:tabs>
          <w:tab w:val="num" w:pos="576"/>
        </w:tabs>
        <w:ind w:left="576" w:hanging="576"/>
      </w:pPr>
      <w:rPr>
        <w:rFonts w:hint="default"/>
        <w:b w:val="0"/>
      </w:rPr>
    </w:lvl>
    <w:lvl w:ilvl="1" w:tplc="FFFFFFFF">
      <w:start w:val="1"/>
      <w:numFmt w:val="bullet"/>
      <w:pStyle w:val="BulletedTex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556"/>
        </w:tabs>
        <w:ind w:left="2556" w:hanging="576"/>
      </w:pPr>
      <w:rPr>
        <w:rFonts w:ascii="Symbol" w:hAnsi="Symbol" w:hint="default"/>
        <w:sz w:val="18"/>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0B11C70"/>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768C8"/>
    <w:multiLevelType w:val="hybridMultilevel"/>
    <w:tmpl w:val="C7162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3A1A10"/>
    <w:multiLevelType w:val="hybridMultilevel"/>
    <w:tmpl w:val="FB0CB806"/>
    <w:lvl w:ilvl="0" w:tplc="751E731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107767"/>
    <w:multiLevelType w:val="hybridMultilevel"/>
    <w:tmpl w:val="B4F0CDF2"/>
    <w:lvl w:ilvl="0" w:tplc="BFFA5F68">
      <w:start w:val="1"/>
      <w:numFmt w:val="decimal"/>
      <w:lvlText w:val="%1."/>
      <w:lvlJc w:val="left"/>
      <w:pPr>
        <w:ind w:left="712" w:hanging="360"/>
      </w:pPr>
      <w:rPr>
        <w:rFonts w:hint="default"/>
      </w:rPr>
    </w:lvl>
    <w:lvl w:ilvl="1" w:tplc="0C0A0019" w:tentative="1">
      <w:start w:val="1"/>
      <w:numFmt w:val="lowerLetter"/>
      <w:lvlText w:val="%2."/>
      <w:lvlJc w:val="left"/>
      <w:pPr>
        <w:ind w:left="1432" w:hanging="360"/>
      </w:pPr>
    </w:lvl>
    <w:lvl w:ilvl="2" w:tplc="0C0A001B" w:tentative="1">
      <w:start w:val="1"/>
      <w:numFmt w:val="lowerRoman"/>
      <w:lvlText w:val="%3."/>
      <w:lvlJc w:val="right"/>
      <w:pPr>
        <w:ind w:left="2152" w:hanging="180"/>
      </w:pPr>
    </w:lvl>
    <w:lvl w:ilvl="3" w:tplc="0C0A000F" w:tentative="1">
      <w:start w:val="1"/>
      <w:numFmt w:val="decimal"/>
      <w:lvlText w:val="%4."/>
      <w:lvlJc w:val="left"/>
      <w:pPr>
        <w:ind w:left="2872" w:hanging="360"/>
      </w:pPr>
    </w:lvl>
    <w:lvl w:ilvl="4" w:tplc="0C0A0019" w:tentative="1">
      <w:start w:val="1"/>
      <w:numFmt w:val="lowerLetter"/>
      <w:lvlText w:val="%5."/>
      <w:lvlJc w:val="left"/>
      <w:pPr>
        <w:ind w:left="3592" w:hanging="360"/>
      </w:pPr>
    </w:lvl>
    <w:lvl w:ilvl="5" w:tplc="0C0A001B" w:tentative="1">
      <w:start w:val="1"/>
      <w:numFmt w:val="lowerRoman"/>
      <w:lvlText w:val="%6."/>
      <w:lvlJc w:val="right"/>
      <w:pPr>
        <w:ind w:left="4312" w:hanging="180"/>
      </w:pPr>
    </w:lvl>
    <w:lvl w:ilvl="6" w:tplc="0C0A000F" w:tentative="1">
      <w:start w:val="1"/>
      <w:numFmt w:val="decimal"/>
      <w:lvlText w:val="%7."/>
      <w:lvlJc w:val="left"/>
      <w:pPr>
        <w:ind w:left="5032" w:hanging="360"/>
      </w:pPr>
    </w:lvl>
    <w:lvl w:ilvl="7" w:tplc="0C0A0019" w:tentative="1">
      <w:start w:val="1"/>
      <w:numFmt w:val="lowerLetter"/>
      <w:lvlText w:val="%8."/>
      <w:lvlJc w:val="left"/>
      <w:pPr>
        <w:ind w:left="5752" w:hanging="360"/>
      </w:pPr>
    </w:lvl>
    <w:lvl w:ilvl="8" w:tplc="0C0A001B" w:tentative="1">
      <w:start w:val="1"/>
      <w:numFmt w:val="lowerRoman"/>
      <w:lvlText w:val="%9."/>
      <w:lvlJc w:val="right"/>
      <w:pPr>
        <w:ind w:left="6472" w:hanging="180"/>
      </w:pPr>
    </w:lvl>
  </w:abstractNum>
  <w:abstractNum w:abstractNumId="8" w15:restartNumberingAfterBreak="0">
    <w:nsid w:val="21920767"/>
    <w:multiLevelType w:val="hybridMultilevel"/>
    <w:tmpl w:val="4DE4AA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2037657"/>
    <w:multiLevelType w:val="hybridMultilevel"/>
    <w:tmpl w:val="93A0D4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20B2C71"/>
    <w:multiLevelType w:val="hybridMultilevel"/>
    <w:tmpl w:val="43904890"/>
    <w:lvl w:ilvl="0" w:tplc="4BCAFCC8">
      <w:start w:val="1"/>
      <w:numFmt w:val="bullet"/>
      <w:lvlText w:val="-"/>
      <w:lvlJc w:val="left"/>
      <w:pPr>
        <w:ind w:left="72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993616"/>
    <w:multiLevelType w:val="hybridMultilevel"/>
    <w:tmpl w:val="2A649844"/>
    <w:lvl w:ilvl="0" w:tplc="FF0AD9CC">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A51C18"/>
    <w:multiLevelType w:val="multilevel"/>
    <w:tmpl w:val="E97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57816"/>
    <w:multiLevelType w:val="hybridMultilevel"/>
    <w:tmpl w:val="6816811C"/>
    <w:lvl w:ilvl="0" w:tplc="A4E08F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E66335B"/>
    <w:multiLevelType w:val="hybridMultilevel"/>
    <w:tmpl w:val="E3385D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616B9B"/>
    <w:multiLevelType w:val="hybridMultilevel"/>
    <w:tmpl w:val="CB5AD90E"/>
    <w:lvl w:ilvl="0" w:tplc="AF40C1D0">
      <w:start w:val="1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2FC55334"/>
    <w:multiLevelType w:val="hybridMultilevel"/>
    <w:tmpl w:val="78EC581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32D260FD"/>
    <w:multiLevelType w:val="hybridMultilevel"/>
    <w:tmpl w:val="A5F89856"/>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FF7AAD"/>
    <w:multiLevelType w:val="hybridMultilevel"/>
    <w:tmpl w:val="1D14F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F5487D"/>
    <w:multiLevelType w:val="hybridMultilevel"/>
    <w:tmpl w:val="1D14F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C93DB8"/>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2B46C7"/>
    <w:multiLevelType w:val="hybridMultilevel"/>
    <w:tmpl w:val="3F6EBB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3" w15:restartNumberingAfterBreak="0">
    <w:nsid w:val="40E73147"/>
    <w:multiLevelType w:val="hybridMultilevel"/>
    <w:tmpl w:val="FF7830C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4DD05FA"/>
    <w:multiLevelType w:val="multilevel"/>
    <w:tmpl w:val="E04A22FA"/>
    <w:lvl w:ilvl="0">
      <w:start w:val="1"/>
      <w:numFmt w:val="decimal"/>
      <w:suff w:val="space"/>
      <w:lvlText w:val="%1"/>
      <w:lvlJc w:val="left"/>
      <w:pPr>
        <w:ind w:left="227" w:hanging="227"/>
      </w:pPr>
      <w:rPr>
        <w:rFonts w:ascii="Arial" w:hAnsi="Arial" w:hint="default"/>
        <w:b/>
        <w:i w:val="0"/>
        <w:sz w:val="24"/>
      </w:rPr>
    </w:lvl>
    <w:lvl w:ilvl="1">
      <w:start w:val="1"/>
      <w:numFmt w:val="decimal"/>
      <w:suff w:val="space"/>
      <w:lvlText w:val="%1.%2"/>
      <w:lvlJc w:val="left"/>
      <w:pPr>
        <w:ind w:left="227" w:hanging="227"/>
      </w:pPr>
      <w:rPr>
        <w:rFonts w:ascii="Arial" w:hAnsi="Arial" w:hint="default"/>
        <w:b/>
        <w:i w:val="0"/>
        <w:sz w:val="22"/>
      </w:rPr>
    </w:lvl>
    <w:lvl w:ilvl="2">
      <w:start w:val="1"/>
      <w:numFmt w:val="decimal"/>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50104E28"/>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05348BD"/>
    <w:multiLevelType w:val="hybridMultilevel"/>
    <w:tmpl w:val="71BA741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9E4B01"/>
    <w:multiLevelType w:val="hybridMultilevel"/>
    <w:tmpl w:val="BFE40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492020"/>
    <w:multiLevelType w:val="hybridMultilevel"/>
    <w:tmpl w:val="4714165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F8174AC"/>
    <w:multiLevelType w:val="hybridMultilevel"/>
    <w:tmpl w:val="8452A64E"/>
    <w:lvl w:ilvl="0" w:tplc="FFFFFFFF">
      <w:start w:val="1"/>
      <w:numFmt w:val="decimal"/>
      <w:pStyle w:val="Numberedtext"/>
      <w:lvlText w:val="%1."/>
      <w:lvlJc w:val="left"/>
      <w:pPr>
        <w:tabs>
          <w:tab w:val="num" w:pos="576"/>
        </w:tabs>
        <w:ind w:left="576" w:hanging="576"/>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1656"/>
        </w:tabs>
        <w:ind w:left="1656" w:hanging="57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5091FE2"/>
    <w:multiLevelType w:val="hybridMultilevel"/>
    <w:tmpl w:val="8FAE93F0"/>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D06237A"/>
    <w:multiLevelType w:val="hybridMultilevel"/>
    <w:tmpl w:val="83A49A56"/>
    <w:lvl w:ilvl="0" w:tplc="A4E08F1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30"/>
  </w:num>
  <w:num w:numId="3">
    <w:abstractNumId w:val="16"/>
  </w:num>
  <w:num w:numId="4">
    <w:abstractNumId w:val="12"/>
  </w:num>
  <w:num w:numId="5">
    <w:abstractNumId w:val="28"/>
  </w:num>
  <w:num w:numId="6">
    <w:abstractNumId w:val="19"/>
  </w:num>
  <w:num w:numId="7">
    <w:abstractNumId w:val="10"/>
  </w:num>
  <w:num w:numId="8">
    <w:abstractNumId w:val="18"/>
  </w:num>
  <w:num w:numId="9">
    <w:abstractNumId w:val="11"/>
  </w:num>
  <w:num w:numId="10">
    <w:abstractNumId w:val="1"/>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3"/>
  </w:num>
  <w:num w:numId="13">
    <w:abstractNumId w:val="29"/>
  </w:num>
  <w:num w:numId="14">
    <w:abstractNumId w:val="29"/>
    <w:lvlOverride w:ilvl="0">
      <w:startOverride w:val="1"/>
    </w:lvlOverride>
  </w:num>
  <w:num w:numId="15">
    <w:abstractNumId w:val="26"/>
  </w:num>
  <w:num w:numId="16">
    <w:abstractNumId w:val="23"/>
  </w:num>
  <w:num w:numId="17">
    <w:abstractNumId w:val="15"/>
  </w:num>
  <w:num w:numId="18">
    <w:abstractNumId w:val="7"/>
  </w:num>
  <w:num w:numId="19">
    <w:abstractNumId w:val="17"/>
  </w:num>
  <w:num w:numId="20">
    <w:abstractNumId w:val="29"/>
    <w:lvlOverride w:ilvl="0">
      <w:startOverride w:val="3"/>
    </w:lvlOverride>
  </w:num>
  <w:num w:numId="21">
    <w:abstractNumId w:val="29"/>
    <w:lvlOverride w:ilvl="0">
      <w:startOverride w:val="5"/>
    </w:lvlOverride>
  </w:num>
  <w:num w:numId="22">
    <w:abstractNumId w:val="25"/>
  </w:num>
  <w:num w:numId="23">
    <w:abstractNumId w:val="4"/>
  </w:num>
  <w:num w:numId="24">
    <w:abstractNumId w:val="21"/>
  </w:num>
  <w:num w:numId="25">
    <w:abstractNumId w:val="27"/>
  </w:num>
  <w:num w:numId="26">
    <w:abstractNumId w:val="5"/>
  </w:num>
  <w:num w:numId="27">
    <w:abstractNumId w:val="14"/>
  </w:num>
  <w:num w:numId="28">
    <w:abstractNumId w:val="6"/>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13"/>
  </w:num>
  <w:num w:numId="32">
    <w:abstractNumId w:val="31"/>
  </w:num>
  <w:num w:numId="33">
    <w:abstractNumId w:val="2"/>
  </w:num>
  <w:num w:numId="34">
    <w:abstractNumId w:val="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81"/>
    <w:rsid w:val="00001969"/>
    <w:rsid w:val="0000569D"/>
    <w:rsid w:val="00023D47"/>
    <w:rsid w:val="000316A7"/>
    <w:rsid w:val="0003303B"/>
    <w:rsid w:val="00057B69"/>
    <w:rsid w:val="000978B8"/>
    <w:rsid w:val="000A428B"/>
    <w:rsid w:val="000B5327"/>
    <w:rsid w:val="000B723B"/>
    <w:rsid w:val="000B77D2"/>
    <w:rsid w:val="000C3DBE"/>
    <w:rsid w:val="000C3FFB"/>
    <w:rsid w:val="000E4FCC"/>
    <w:rsid w:val="00106983"/>
    <w:rsid w:val="00110954"/>
    <w:rsid w:val="00134A35"/>
    <w:rsid w:val="0013609C"/>
    <w:rsid w:val="00136721"/>
    <w:rsid w:val="00137218"/>
    <w:rsid w:val="00137A62"/>
    <w:rsid w:val="00150628"/>
    <w:rsid w:val="001564B9"/>
    <w:rsid w:val="00187029"/>
    <w:rsid w:val="001C085E"/>
    <w:rsid w:val="001D06E3"/>
    <w:rsid w:val="001D7C41"/>
    <w:rsid w:val="00201915"/>
    <w:rsid w:val="0022039F"/>
    <w:rsid w:val="002404DF"/>
    <w:rsid w:val="002523E3"/>
    <w:rsid w:val="00256370"/>
    <w:rsid w:val="002617C4"/>
    <w:rsid w:val="00262410"/>
    <w:rsid w:val="00273945"/>
    <w:rsid w:val="00274090"/>
    <w:rsid w:val="00274160"/>
    <w:rsid w:val="002744EF"/>
    <w:rsid w:val="00277CFF"/>
    <w:rsid w:val="00280492"/>
    <w:rsid w:val="00285C3E"/>
    <w:rsid w:val="002A4CA7"/>
    <w:rsid w:val="002A56CD"/>
    <w:rsid w:val="002C2EB1"/>
    <w:rsid w:val="002F62E3"/>
    <w:rsid w:val="00303AB4"/>
    <w:rsid w:val="0032085B"/>
    <w:rsid w:val="003252D6"/>
    <w:rsid w:val="00332665"/>
    <w:rsid w:val="00336CDC"/>
    <w:rsid w:val="00353F1A"/>
    <w:rsid w:val="00361A64"/>
    <w:rsid w:val="00376A69"/>
    <w:rsid w:val="00380153"/>
    <w:rsid w:val="003830F2"/>
    <w:rsid w:val="00390A3A"/>
    <w:rsid w:val="003D3540"/>
    <w:rsid w:val="003E06B1"/>
    <w:rsid w:val="0040653D"/>
    <w:rsid w:val="0041273C"/>
    <w:rsid w:val="00433775"/>
    <w:rsid w:val="0044638B"/>
    <w:rsid w:val="004532F2"/>
    <w:rsid w:val="004647FA"/>
    <w:rsid w:val="00470A26"/>
    <w:rsid w:val="00475FA4"/>
    <w:rsid w:val="0048326A"/>
    <w:rsid w:val="00493952"/>
    <w:rsid w:val="004946C3"/>
    <w:rsid w:val="004A1F63"/>
    <w:rsid w:val="004C1BA4"/>
    <w:rsid w:val="004C64E5"/>
    <w:rsid w:val="004D528A"/>
    <w:rsid w:val="004F115C"/>
    <w:rsid w:val="004F3870"/>
    <w:rsid w:val="00501573"/>
    <w:rsid w:val="00513191"/>
    <w:rsid w:val="005165C8"/>
    <w:rsid w:val="00530562"/>
    <w:rsid w:val="005328F7"/>
    <w:rsid w:val="0053424F"/>
    <w:rsid w:val="005458EE"/>
    <w:rsid w:val="00547EB9"/>
    <w:rsid w:val="00567F94"/>
    <w:rsid w:val="00567FC5"/>
    <w:rsid w:val="00580381"/>
    <w:rsid w:val="00584006"/>
    <w:rsid w:val="00585D73"/>
    <w:rsid w:val="00587171"/>
    <w:rsid w:val="005913D5"/>
    <w:rsid w:val="00595083"/>
    <w:rsid w:val="005A630C"/>
    <w:rsid w:val="005C108B"/>
    <w:rsid w:val="005C4FEC"/>
    <w:rsid w:val="005D0B94"/>
    <w:rsid w:val="005D3675"/>
    <w:rsid w:val="005D75FE"/>
    <w:rsid w:val="005E4F43"/>
    <w:rsid w:val="00602EAF"/>
    <w:rsid w:val="00604412"/>
    <w:rsid w:val="0061056B"/>
    <w:rsid w:val="00610F38"/>
    <w:rsid w:val="00611351"/>
    <w:rsid w:val="00630728"/>
    <w:rsid w:val="006314FC"/>
    <w:rsid w:val="00635329"/>
    <w:rsid w:val="0064520E"/>
    <w:rsid w:val="00647B02"/>
    <w:rsid w:val="006772E3"/>
    <w:rsid w:val="00686A76"/>
    <w:rsid w:val="006B7E5E"/>
    <w:rsid w:val="006C320F"/>
    <w:rsid w:val="006D09EC"/>
    <w:rsid w:val="006D27E1"/>
    <w:rsid w:val="006D3B70"/>
    <w:rsid w:val="006F18B0"/>
    <w:rsid w:val="006F58E8"/>
    <w:rsid w:val="00701C08"/>
    <w:rsid w:val="007151E2"/>
    <w:rsid w:val="007177A5"/>
    <w:rsid w:val="00723CC7"/>
    <w:rsid w:val="00735CF3"/>
    <w:rsid w:val="00741A0C"/>
    <w:rsid w:val="00742219"/>
    <w:rsid w:val="00743009"/>
    <w:rsid w:val="007505BF"/>
    <w:rsid w:val="00762F8C"/>
    <w:rsid w:val="00765D36"/>
    <w:rsid w:val="0076764A"/>
    <w:rsid w:val="007822B2"/>
    <w:rsid w:val="007A112D"/>
    <w:rsid w:val="007A6EEA"/>
    <w:rsid w:val="007C35F2"/>
    <w:rsid w:val="007C727C"/>
    <w:rsid w:val="007D4D8F"/>
    <w:rsid w:val="007F6CCC"/>
    <w:rsid w:val="00802948"/>
    <w:rsid w:val="00805571"/>
    <w:rsid w:val="00805F43"/>
    <w:rsid w:val="008159AD"/>
    <w:rsid w:val="008438EB"/>
    <w:rsid w:val="008469EA"/>
    <w:rsid w:val="00872C81"/>
    <w:rsid w:val="00892DA5"/>
    <w:rsid w:val="008A3DFE"/>
    <w:rsid w:val="008A618B"/>
    <w:rsid w:val="008B44B5"/>
    <w:rsid w:val="008C13E4"/>
    <w:rsid w:val="008C3E61"/>
    <w:rsid w:val="008D70CD"/>
    <w:rsid w:val="008F037A"/>
    <w:rsid w:val="008F19BF"/>
    <w:rsid w:val="008F78A7"/>
    <w:rsid w:val="00900D9D"/>
    <w:rsid w:val="00912206"/>
    <w:rsid w:val="009204B7"/>
    <w:rsid w:val="00926415"/>
    <w:rsid w:val="00940464"/>
    <w:rsid w:val="00940A84"/>
    <w:rsid w:val="00945903"/>
    <w:rsid w:val="00954DC8"/>
    <w:rsid w:val="0096367B"/>
    <w:rsid w:val="009663F1"/>
    <w:rsid w:val="009C258A"/>
    <w:rsid w:val="009C2C06"/>
    <w:rsid w:val="009C6B53"/>
    <w:rsid w:val="009D0D69"/>
    <w:rsid w:val="009E0C0F"/>
    <w:rsid w:val="009E4673"/>
    <w:rsid w:val="009E696F"/>
    <w:rsid w:val="009F7629"/>
    <w:rsid w:val="00A0497C"/>
    <w:rsid w:val="00A13152"/>
    <w:rsid w:val="00A16336"/>
    <w:rsid w:val="00A1640A"/>
    <w:rsid w:val="00A16BB6"/>
    <w:rsid w:val="00A2066F"/>
    <w:rsid w:val="00A206A0"/>
    <w:rsid w:val="00A24841"/>
    <w:rsid w:val="00A32735"/>
    <w:rsid w:val="00A355E2"/>
    <w:rsid w:val="00A35898"/>
    <w:rsid w:val="00A433B5"/>
    <w:rsid w:val="00A500BF"/>
    <w:rsid w:val="00A5283D"/>
    <w:rsid w:val="00A602ED"/>
    <w:rsid w:val="00A611B4"/>
    <w:rsid w:val="00A63C98"/>
    <w:rsid w:val="00A64FFC"/>
    <w:rsid w:val="00A6642F"/>
    <w:rsid w:val="00A771EB"/>
    <w:rsid w:val="00A937C8"/>
    <w:rsid w:val="00A96AB2"/>
    <w:rsid w:val="00AD1A26"/>
    <w:rsid w:val="00AF24E2"/>
    <w:rsid w:val="00AF71B6"/>
    <w:rsid w:val="00B01B59"/>
    <w:rsid w:val="00B13F4B"/>
    <w:rsid w:val="00B167B8"/>
    <w:rsid w:val="00B226E8"/>
    <w:rsid w:val="00B3361B"/>
    <w:rsid w:val="00B502C9"/>
    <w:rsid w:val="00B50BFD"/>
    <w:rsid w:val="00B55418"/>
    <w:rsid w:val="00B55A3B"/>
    <w:rsid w:val="00B85A6B"/>
    <w:rsid w:val="00B94E20"/>
    <w:rsid w:val="00B96BA4"/>
    <w:rsid w:val="00BA5B49"/>
    <w:rsid w:val="00BB2115"/>
    <w:rsid w:val="00BC5DBD"/>
    <w:rsid w:val="00BD1395"/>
    <w:rsid w:val="00BD1D73"/>
    <w:rsid w:val="00BD201C"/>
    <w:rsid w:val="00BD53D8"/>
    <w:rsid w:val="00BE384C"/>
    <w:rsid w:val="00BE739C"/>
    <w:rsid w:val="00BF2388"/>
    <w:rsid w:val="00C06EBA"/>
    <w:rsid w:val="00C12B1C"/>
    <w:rsid w:val="00C17704"/>
    <w:rsid w:val="00C2278D"/>
    <w:rsid w:val="00C23065"/>
    <w:rsid w:val="00C231D1"/>
    <w:rsid w:val="00C2488C"/>
    <w:rsid w:val="00C369A8"/>
    <w:rsid w:val="00C37154"/>
    <w:rsid w:val="00C97A79"/>
    <w:rsid w:val="00CA0DD1"/>
    <w:rsid w:val="00CA1025"/>
    <w:rsid w:val="00CB2253"/>
    <w:rsid w:val="00CB451C"/>
    <w:rsid w:val="00CD3F49"/>
    <w:rsid w:val="00CE0388"/>
    <w:rsid w:val="00CE3A17"/>
    <w:rsid w:val="00CE7082"/>
    <w:rsid w:val="00CF709E"/>
    <w:rsid w:val="00D2517C"/>
    <w:rsid w:val="00D26645"/>
    <w:rsid w:val="00D30577"/>
    <w:rsid w:val="00D325B3"/>
    <w:rsid w:val="00D328AC"/>
    <w:rsid w:val="00D33A45"/>
    <w:rsid w:val="00D33E21"/>
    <w:rsid w:val="00D42BD2"/>
    <w:rsid w:val="00D46A19"/>
    <w:rsid w:val="00D63995"/>
    <w:rsid w:val="00D73E71"/>
    <w:rsid w:val="00D755AE"/>
    <w:rsid w:val="00D921E9"/>
    <w:rsid w:val="00DB7CC4"/>
    <w:rsid w:val="00DC2957"/>
    <w:rsid w:val="00DC4F2B"/>
    <w:rsid w:val="00DC6A7B"/>
    <w:rsid w:val="00DE100B"/>
    <w:rsid w:val="00DE12F1"/>
    <w:rsid w:val="00DE56D9"/>
    <w:rsid w:val="00DF746F"/>
    <w:rsid w:val="00DF76FA"/>
    <w:rsid w:val="00E01D99"/>
    <w:rsid w:val="00E0319A"/>
    <w:rsid w:val="00E05961"/>
    <w:rsid w:val="00E22930"/>
    <w:rsid w:val="00E22FAF"/>
    <w:rsid w:val="00E24D13"/>
    <w:rsid w:val="00E302C2"/>
    <w:rsid w:val="00E32524"/>
    <w:rsid w:val="00E34C87"/>
    <w:rsid w:val="00E37A0E"/>
    <w:rsid w:val="00E37AFC"/>
    <w:rsid w:val="00E47E80"/>
    <w:rsid w:val="00E55436"/>
    <w:rsid w:val="00E60A5E"/>
    <w:rsid w:val="00E71BEF"/>
    <w:rsid w:val="00E71CD0"/>
    <w:rsid w:val="00E73845"/>
    <w:rsid w:val="00E8099A"/>
    <w:rsid w:val="00E80F42"/>
    <w:rsid w:val="00E91E22"/>
    <w:rsid w:val="00E939B0"/>
    <w:rsid w:val="00EA2CD2"/>
    <w:rsid w:val="00EB4D31"/>
    <w:rsid w:val="00EC2A98"/>
    <w:rsid w:val="00EC5C99"/>
    <w:rsid w:val="00ED04F0"/>
    <w:rsid w:val="00ED2242"/>
    <w:rsid w:val="00ED66D3"/>
    <w:rsid w:val="00EE1867"/>
    <w:rsid w:val="00EE3FCC"/>
    <w:rsid w:val="00EE566B"/>
    <w:rsid w:val="00EF5EAC"/>
    <w:rsid w:val="00F111DC"/>
    <w:rsid w:val="00F117B2"/>
    <w:rsid w:val="00F13A99"/>
    <w:rsid w:val="00F30AAE"/>
    <w:rsid w:val="00F31E94"/>
    <w:rsid w:val="00F47BD3"/>
    <w:rsid w:val="00F50A88"/>
    <w:rsid w:val="00F70251"/>
    <w:rsid w:val="00FA2D6A"/>
    <w:rsid w:val="00FB0319"/>
    <w:rsid w:val="00FB369C"/>
    <w:rsid w:val="00FB4FD1"/>
    <w:rsid w:val="00FB5F55"/>
    <w:rsid w:val="00FE1DF7"/>
    <w:rsid w:val="00FE5DA1"/>
    <w:rsid w:val="00FF28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4A88"/>
  <w15:docId w15:val="{69438F1C-368E-49C3-9E7B-3CAD2CFE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C5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qFormat/>
    <w:rsid w:val="00AD1A26"/>
    <w:pPr>
      <w:keepNext/>
      <w:jc w:val="both"/>
      <w:outlineLvl w:val="1"/>
    </w:pPr>
    <w:rPr>
      <w:b/>
      <w:noProof/>
      <w:szCs w:val="20"/>
    </w:rPr>
  </w:style>
  <w:style w:type="paragraph" w:styleId="Ttulo3">
    <w:name w:val="heading 3"/>
    <w:basedOn w:val="Normal"/>
    <w:next w:val="Normal"/>
    <w:link w:val="Ttulo3Car"/>
    <w:uiPriority w:val="9"/>
    <w:semiHidden/>
    <w:unhideWhenUsed/>
    <w:qFormat/>
    <w:rsid w:val="00945903"/>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872C8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872C8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872C8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872C81"/>
    <w:pPr>
      <w:numPr>
        <w:ilvl w:val="6"/>
        <w:numId w:val="1"/>
      </w:numPr>
      <w:spacing w:before="240" w:after="60"/>
      <w:outlineLvl w:val="6"/>
    </w:pPr>
  </w:style>
  <w:style w:type="paragraph" w:styleId="Ttulo8">
    <w:name w:val="heading 8"/>
    <w:basedOn w:val="Normal"/>
    <w:next w:val="Normal"/>
    <w:link w:val="Ttulo8Car"/>
    <w:qFormat/>
    <w:rsid w:val="00872C81"/>
    <w:pPr>
      <w:numPr>
        <w:ilvl w:val="7"/>
        <w:numId w:val="1"/>
      </w:numPr>
      <w:spacing w:before="240" w:after="60"/>
      <w:outlineLvl w:val="7"/>
    </w:pPr>
    <w:rPr>
      <w:i/>
      <w:iCs/>
    </w:rPr>
  </w:style>
  <w:style w:type="paragraph" w:styleId="Ttulo9">
    <w:name w:val="heading 9"/>
    <w:basedOn w:val="Normal"/>
    <w:next w:val="Normal"/>
    <w:link w:val="Ttulo9Car"/>
    <w:qFormat/>
    <w:rsid w:val="00872C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D1A26"/>
    <w:rPr>
      <w:rFonts w:ascii="Times New Roman" w:eastAsia="Times New Roman" w:hAnsi="Times New Roman" w:cs="Times New Roman"/>
      <w:b/>
      <w:noProof/>
      <w:sz w:val="24"/>
      <w:szCs w:val="20"/>
      <w:lang w:val="es-ES" w:eastAsia="es-ES"/>
    </w:rPr>
  </w:style>
  <w:style w:type="character" w:customStyle="1" w:styleId="Ttulo4Car">
    <w:name w:val="Título 4 Car"/>
    <w:basedOn w:val="Fuentedeprrafopredeter"/>
    <w:link w:val="Ttulo4"/>
    <w:rsid w:val="00872C81"/>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872C81"/>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872C81"/>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872C81"/>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872C81"/>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872C81"/>
    <w:rPr>
      <w:rFonts w:ascii="Arial" w:eastAsia="Times New Roman" w:hAnsi="Arial" w:cs="Arial"/>
      <w:lang w:val="es-ES" w:eastAsia="es-ES"/>
    </w:rPr>
  </w:style>
  <w:style w:type="table" w:styleId="Tablaconcuadrcula">
    <w:name w:val="Table Grid"/>
    <w:basedOn w:val="Tablanormal"/>
    <w:uiPriority w:val="39"/>
    <w:rsid w:val="00872C81"/>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2C81"/>
    <w:pPr>
      <w:ind w:left="720"/>
      <w:contextualSpacing/>
    </w:pPr>
  </w:style>
  <w:style w:type="character" w:styleId="Textoennegrita">
    <w:name w:val="Strong"/>
    <w:basedOn w:val="Fuentedeprrafopredeter"/>
    <w:uiPriority w:val="22"/>
    <w:qFormat/>
    <w:rsid w:val="00872C81"/>
    <w:rPr>
      <w:b/>
      <w:bCs/>
    </w:rPr>
  </w:style>
  <w:style w:type="paragraph" w:styleId="Encabezado">
    <w:name w:val="header"/>
    <w:basedOn w:val="Normal"/>
    <w:link w:val="EncabezadoCar"/>
    <w:unhideWhenUsed/>
    <w:rsid w:val="00872C81"/>
    <w:pPr>
      <w:tabs>
        <w:tab w:val="center" w:pos="4252"/>
        <w:tab w:val="right" w:pos="8504"/>
      </w:tabs>
    </w:pPr>
  </w:style>
  <w:style w:type="character" w:customStyle="1" w:styleId="EncabezadoCar">
    <w:name w:val="Encabezado Car"/>
    <w:basedOn w:val="Fuentedeprrafopredeter"/>
    <w:link w:val="Encabezado"/>
    <w:rsid w:val="00872C81"/>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872C81"/>
    <w:pPr>
      <w:tabs>
        <w:tab w:val="center" w:pos="4252"/>
        <w:tab w:val="right" w:pos="8504"/>
      </w:tabs>
    </w:pPr>
  </w:style>
  <w:style w:type="character" w:customStyle="1" w:styleId="PiedepginaCar">
    <w:name w:val="Pie de página Car"/>
    <w:basedOn w:val="Fuentedeprrafopredeter"/>
    <w:link w:val="Piedepgina"/>
    <w:uiPriority w:val="99"/>
    <w:rsid w:val="00872C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72C8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C81"/>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EC5C99"/>
    <w:rPr>
      <w:rFonts w:asciiTheme="majorHAnsi" w:eastAsiaTheme="majorEastAsia" w:hAnsiTheme="majorHAnsi" w:cstheme="majorBidi"/>
      <w:color w:val="2E74B5" w:themeColor="accent1" w:themeShade="BF"/>
      <w:sz w:val="32"/>
      <w:szCs w:val="32"/>
      <w:lang w:val="es-ES" w:eastAsia="es-ES"/>
    </w:rPr>
  </w:style>
  <w:style w:type="paragraph" w:customStyle="1" w:styleId="bulletlist">
    <w:name w:val="bullet list"/>
    <w:basedOn w:val="Textoindependiente"/>
    <w:rsid w:val="00EC5C99"/>
    <w:pPr>
      <w:numPr>
        <w:numId w:val="6"/>
      </w:numPr>
      <w:tabs>
        <w:tab w:val="clear" w:pos="648"/>
        <w:tab w:val="left" w:pos="288"/>
      </w:tabs>
      <w:spacing w:line="228" w:lineRule="auto"/>
      <w:ind w:left="576" w:hanging="288"/>
      <w:jc w:val="both"/>
    </w:pPr>
    <w:rPr>
      <w:rFonts w:eastAsia="MS Mincho"/>
      <w:spacing w:val="-1"/>
      <w:sz w:val="20"/>
      <w:szCs w:val="20"/>
      <w:lang w:val="en-US" w:eastAsia="en-US"/>
    </w:rPr>
  </w:style>
  <w:style w:type="paragraph" w:styleId="Textoindependiente">
    <w:name w:val="Body Text"/>
    <w:basedOn w:val="Normal"/>
    <w:link w:val="TextoindependienteCar"/>
    <w:uiPriority w:val="99"/>
    <w:unhideWhenUsed/>
    <w:rsid w:val="00EC5C99"/>
    <w:pPr>
      <w:spacing w:after="120"/>
    </w:pPr>
  </w:style>
  <w:style w:type="character" w:customStyle="1" w:styleId="TextoindependienteCar">
    <w:name w:val="Texto independiente Car"/>
    <w:basedOn w:val="Fuentedeprrafopredeter"/>
    <w:link w:val="Textoindependiente"/>
    <w:uiPriority w:val="99"/>
    <w:rsid w:val="00EC5C99"/>
    <w:rPr>
      <w:rFonts w:ascii="Times New Roman" w:eastAsia="Times New Roman" w:hAnsi="Times New Roman" w:cs="Times New Roman"/>
      <w:sz w:val="24"/>
      <w:szCs w:val="24"/>
      <w:lang w:val="es-ES" w:eastAsia="es-ES"/>
    </w:rPr>
  </w:style>
  <w:style w:type="paragraph" w:customStyle="1" w:styleId="Equipmentlist">
    <w:name w:val="Equipment list"/>
    <w:basedOn w:val="Textoindependiente"/>
    <w:rsid w:val="00134A35"/>
    <w:pPr>
      <w:spacing w:after="0"/>
      <w:ind w:left="540" w:hanging="540"/>
    </w:pPr>
    <w:rPr>
      <w:rFonts w:ascii="Arial" w:hAnsi="Arial"/>
      <w:sz w:val="20"/>
      <w:szCs w:val="20"/>
      <w:lang w:val="en-US"/>
    </w:rPr>
  </w:style>
  <w:style w:type="character" w:customStyle="1" w:styleId="Ttulo3Car">
    <w:name w:val="Título 3 Car"/>
    <w:basedOn w:val="Fuentedeprrafopredeter"/>
    <w:link w:val="Ttulo3"/>
    <w:uiPriority w:val="9"/>
    <w:semiHidden/>
    <w:rsid w:val="00945903"/>
    <w:rPr>
      <w:rFonts w:asciiTheme="majorHAnsi" w:eastAsiaTheme="majorEastAsia" w:hAnsiTheme="majorHAnsi" w:cstheme="majorBidi"/>
      <w:b/>
      <w:bCs/>
      <w:color w:val="5B9BD5" w:themeColor="accent1"/>
      <w:sz w:val="24"/>
      <w:szCs w:val="24"/>
      <w:lang w:val="es-ES" w:eastAsia="es-ES"/>
    </w:rPr>
  </w:style>
  <w:style w:type="paragraph" w:customStyle="1" w:styleId="BulletedText">
    <w:name w:val="Bulleted Text"/>
    <w:basedOn w:val="Normal"/>
    <w:rsid w:val="008C3E61"/>
    <w:pPr>
      <w:numPr>
        <w:ilvl w:val="1"/>
        <w:numId w:val="12"/>
      </w:numPr>
      <w:tabs>
        <w:tab w:val="clear" w:pos="1440"/>
      </w:tabs>
      <w:spacing w:before="120"/>
      <w:ind w:left="576" w:hanging="576"/>
    </w:pPr>
    <w:rPr>
      <w:szCs w:val="20"/>
      <w:lang w:val="en-US"/>
    </w:rPr>
  </w:style>
  <w:style w:type="paragraph" w:customStyle="1" w:styleId="Numberedtext">
    <w:name w:val="Numbered text"/>
    <w:basedOn w:val="Textoindependiente"/>
    <w:rsid w:val="008C3E61"/>
    <w:pPr>
      <w:numPr>
        <w:numId w:val="13"/>
      </w:numPr>
      <w:spacing w:before="120" w:after="0"/>
    </w:pPr>
    <w:rPr>
      <w:szCs w:val="20"/>
      <w:lang w:val="en-US"/>
    </w:rPr>
  </w:style>
  <w:style w:type="paragraph" w:customStyle="1" w:styleId="MTDisplayEquation">
    <w:name w:val="MTDisplayEquation"/>
    <w:basedOn w:val="Textoindependiente"/>
    <w:rsid w:val="008F78A7"/>
    <w:pPr>
      <w:tabs>
        <w:tab w:val="center" w:pos="4680"/>
        <w:tab w:val="right" w:pos="9360"/>
      </w:tabs>
      <w:spacing w:before="120" w:after="0"/>
    </w:pPr>
    <w:rPr>
      <w:szCs w:val="20"/>
      <w:lang w:val="en-US"/>
    </w:rPr>
  </w:style>
  <w:style w:type="character" w:styleId="Textodelmarcadordeposicin">
    <w:name w:val="Placeholder Text"/>
    <w:basedOn w:val="Fuentedeprrafopredeter"/>
    <w:uiPriority w:val="99"/>
    <w:semiHidden/>
    <w:rsid w:val="00256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5315">
      <w:bodyDiv w:val="1"/>
      <w:marLeft w:val="0"/>
      <w:marRight w:val="0"/>
      <w:marTop w:val="0"/>
      <w:marBottom w:val="0"/>
      <w:divBdr>
        <w:top w:val="none" w:sz="0" w:space="0" w:color="auto"/>
        <w:left w:val="none" w:sz="0" w:space="0" w:color="auto"/>
        <w:bottom w:val="none" w:sz="0" w:space="0" w:color="auto"/>
        <w:right w:val="none" w:sz="0" w:space="0" w:color="auto"/>
      </w:divBdr>
    </w:div>
    <w:div w:id="76422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2034</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Elect. (MsC) Pablo Arias Reyes</dc:creator>
  <cp:lastModifiedBy>PC</cp:lastModifiedBy>
  <cp:revision>4</cp:revision>
  <cp:lastPrinted>2017-12-07T23:53:00Z</cp:lastPrinted>
  <dcterms:created xsi:type="dcterms:W3CDTF">2022-11-29T23:10:00Z</dcterms:created>
  <dcterms:modified xsi:type="dcterms:W3CDTF">2022-12-12T20:25:00Z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1-Internal Use</vt:lpwstr>
  </property>
</Properties>
</file>